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EB4" w:rsidRDefault="00017433" w:rsidP="00576EB7">
      <w:pPr>
        <w:jc w:val="center"/>
      </w:pPr>
      <w:del w:id="0" w:author="Aner Shoham" w:date="2020-04-18T16:20:00Z">
        <w:r>
          <w:rPr>
            <w:noProof/>
            <w:lang w:val="en-US"/>
          </w:rPr>
          <w:drawing>
            <wp:inline distT="0" distB="0" distL="0" distR="0">
              <wp:extent cx="4530969" cy="3424519"/>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8412" cy="3437702"/>
                      </a:xfrm>
                      <a:prstGeom prst="rect">
                        <a:avLst/>
                      </a:prstGeom>
                      <a:noFill/>
                    </pic:spPr>
                  </pic:pic>
                </a:graphicData>
              </a:graphic>
            </wp:inline>
          </w:drawing>
        </w:r>
      </w:del>
      <w:ins w:id="1" w:author="Aner Shoham" w:date="2020-04-18T16:20:00Z">
        <w:r>
          <w:rPr>
            <w:noProof/>
            <w:lang w:val="en-US"/>
          </w:rPr>
          <w:drawing>
            <wp:inline distT="0" distB="0" distL="0" distR="0">
              <wp:extent cx="4356263" cy="32924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7214" cy="3300752"/>
                      </a:xfrm>
                      <a:prstGeom prst="rect">
                        <a:avLst/>
                      </a:prstGeom>
                      <a:noFill/>
                    </pic:spPr>
                  </pic:pic>
                </a:graphicData>
              </a:graphic>
            </wp:inline>
          </w:drawing>
        </w:r>
      </w:ins>
    </w:p>
    <w:p w:rsidR="00576EB7" w:rsidRPr="0022513E" w:rsidRDefault="0022513E" w:rsidP="00576EB7">
      <w:pPr>
        <w:jc w:val="center"/>
        <w:rPr>
          <w:lang w:val="en-US"/>
        </w:rPr>
      </w:pPr>
      <w:r>
        <w:rPr>
          <w:lang w:val="en-US"/>
        </w:rPr>
        <w:t xml:space="preserve">HUB PP System </w:t>
      </w:r>
      <w:r w:rsidR="0067152B">
        <w:rPr>
          <w:lang w:val="en-US"/>
        </w:rPr>
        <w:t>Block Diagram</w:t>
      </w:r>
    </w:p>
    <w:p w:rsidR="00576EB7" w:rsidRDefault="00576EB7" w:rsidP="00576EB7">
      <w:pPr>
        <w:jc w:val="center"/>
      </w:pPr>
    </w:p>
    <w:p w:rsidR="00576EB7" w:rsidRPr="00172635" w:rsidRDefault="00306685" w:rsidP="00576EB7">
      <w:pPr>
        <w:rPr>
          <w:b/>
          <w:bCs/>
          <w:sz w:val="28"/>
          <w:szCs w:val="28"/>
          <w:u w:val="single"/>
          <w:lang w:val="en-US"/>
        </w:rPr>
      </w:pPr>
      <w:r w:rsidRPr="00172635">
        <w:rPr>
          <w:b/>
          <w:bCs/>
          <w:sz w:val="28"/>
          <w:szCs w:val="28"/>
          <w:u w:val="single"/>
          <w:lang w:val="en-US"/>
        </w:rPr>
        <w:t xml:space="preserve">General </w:t>
      </w:r>
      <w:r w:rsidR="00470AB9" w:rsidRPr="00172635">
        <w:rPr>
          <w:b/>
          <w:bCs/>
          <w:sz w:val="28"/>
          <w:szCs w:val="28"/>
          <w:u w:val="single"/>
          <w:lang w:val="en-US"/>
        </w:rPr>
        <w:t>System Description</w:t>
      </w:r>
    </w:p>
    <w:p w:rsidR="00576EB7" w:rsidRDefault="00576EB7" w:rsidP="00576EB7">
      <w:pPr>
        <w:rPr>
          <w:lang w:val="en-US"/>
        </w:rPr>
      </w:pPr>
      <w:r>
        <w:rPr>
          <w:lang w:val="en-US"/>
        </w:rPr>
        <w:t xml:space="preserve">The HUB PP </w:t>
      </w:r>
      <w:r w:rsidR="00083D14">
        <w:rPr>
          <w:lang w:val="en-US"/>
        </w:rPr>
        <w:t xml:space="preserve">is a </w:t>
      </w:r>
      <w:r w:rsidR="00B33437">
        <w:rPr>
          <w:lang w:val="en-US"/>
        </w:rPr>
        <w:t>server-based</w:t>
      </w:r>
      <w:r w:rsidR="00083D14">
        <w:rPr>
          <w:lang w:val="en-US"/>
        </w:rPr>
        <w:t xml:space="preserve"> application, which handles all </w:t>
      </w:r>
      <w:r w:rsidR="00756747">
        <w:rPr>
          <w:lang w:val="en-US"/>
        </w:rPr>
        <w:t xml:space="preserve">the </w:t>
      </w:r>
      <w:r w:rsidR="00083D14">
        <w:rPr>
          <w:lang w:val="en-US"/>
        </w:rPr>
        <w:t xml:space="preserve">HUB’s logical and data processing functionality. It </w:t>
      </w:r>
      <w:r w:rsidR="0009796A">
        <w:rPr>
          <w:lang w:val="en-US"/>
        </w:rPr>
        <w:t>connects to</w:t>
      </w:r>
      <w:r w:rsidR="00D97734">
        <w:rPr>
          <w:lang w:val="en-US"/>
        </w:rPr>
        <w:t xml:space="preserve">the </w:t>
      </w:r>
      <w:r w:rsidR="001F3D02">
        <w:rPr>
          <w:lang w:val="en-US"/>
        </w:rPr>
        <w:t xml:space="preserve">HUB’s </w:t>
      </w:r>
      <w:r w:rsidR="00083D14">
        <w:rPr>
          <w:lang w:val="en-US"/>
        </w:rPr>
        <w:t xml:space="preserve">HW </w:t>
      </w:r>
      <w:r>
        <w:rPr>
          <w:lang w:val="en-US"/>
        </w:rPr>
        <w:t>mode</w:t>
      </w:r>
      <w:r w:rsidR="00083D14">
        <w:rPr>
          <w:lang w:val="en-US"/>
        </w:rPr>
        <w:t>m</w:t>
      </w:r>
      <w:r w:rsidR="001F3D02">
        <w:rPr>
          <w:lang w:val="en-US"/>
        </w:rPr>
        <w:t>s</w:t>
      </w:r>
      <w:r>
        <w:rPr>
          <w:lang w:val="en-US"/>
        </w:rPr>
        <w:t xml:space="preserve"> module</w:t>
      </w:r>
      <w:r w:rsidR="00083D14">
        <w:rPr>
          <w:lang w:val="en-US"/>
        </w:rPr>
        <w:t>s, over ethernet</w:t>
      </w:r>
      <w:r>
        <w:rPr>
          <w:lang w:val="en-US"/>
        </w:rPr>
        <w:t xml:space="preserve">. The HUB </w:t>
      </w:r>
      <w:ins w:id="2" w:author="Aner Shoham" w:date="2020-04-15T17:38:00Z">
        <w:r w:rsidR="00A3445E">
          <w:rPr>
            <w:lang w:val="en-US"/>
          </w:rPr>
          <w:t xml:space="preserve">PP </w:t>
        </w:r>
      </w:ins>
      <w:r>
        <w:rPr>
          <w:lang w:val="en-US"/>
        </w:rPr>
        <w:t xml:space="preserve">is talking to various </w:t>
      </w:r>
      <w:r w:rsidR="00432B3B">
        <w:rPr>
          <w:lang w:val="en-US"/>
        </w:rPr>
        <w:t>servers</w:t>
      </w:r>
      <w:r>
        <w:rPr>
          <w:lang w:val="en-US"/>
        </w:rPr>
        <w:t xml:space="preserve"> on the Internet that includes the hiSky NMS/OSS cloud services and customer’s IoT </w:t>
      </w:r>
      <w:r w:rsidR="00C16117">
        <w:rPr>
          <w:lang w:val="en-US"/>
        </w:rPr>
        <w:t xml:space="preserve">(App.) </w:t>
      </w:r>
      <w:r>
        <w:rPr>
          <w:lang w:val="en-US"/>
        </w:rPr>
        <w:t xml:space="preserve">data servers. On the satellite side, the HUB PP prepares data packets </w:t>
      </w:r>
      <w:r w:rsidR="00AF7FCC">
        <w:rPr>
          <w:lang w:val="en-US"/>
        </w:rPr>
        <w:t xml:space="preserve">and converts them to </w:t>
      </w:r>
      <w:r w:rsidR="00AF7FCC">
        <w:rPr>
          <w:lang w:val="en-US"/>
        </w:rPr>
        <w:lastRenderedPageBreak/>
        <w:t>TS</w:t>
      </w:r>
      <w:r w:rsidR="00D467DB">
        <w:rPr>
          <w:lang w:val="en-US"/>
        </w:rPr>
        <w:t>s</w:t>
      </w:r>
      <w:r w:rsidR="00AF7FCC">
        <w:rPr>
          <w:lang w:val="en-US"/>
        </w:rPr>
        <w:t xml:space="preserve"> (Time Slots) </w:t>
      </w:r>
      <w:r>
        <w:rPr>
          <w:lang w:val="en-US"/>
        </w:rPr>
        <w:t xml:space="preserve">to be transmitted by the HUB modems </w:t>
      </w:r>
      <w:r w:rsidR="00C47BDA">
        <w:rPr>
          <w:lang w:val="en-US"/>
        </w:rPr>
        <w:t>to the Terminals</w:t>
      </w:r>
      <w:ins w:id="3" w:author="Aner Shoham" w:date="2020-04-15T17:38:00Z">
        <w:r w:rsidR="00F571FA">
          <w:rPr>
            <w:lang w:val="en-US"/>
          </w:rPr>
          <w:t>,</w:t>
        </w:r>
      </w:ins>
      <w:r>
        <w:rPr>
          <w:lang w:val="en-US"/>
        </w:rPr>
        <w:t xml:space="preserve">and receives </w:t>
      </w:r>
      <w:r w:rsidR="00D65FEE">
        <w:rPr>
          <w:lang w:val="en-US"/>
        </w:rPr>
        <w:t>TSs</w:t>
      </w:r>
      <w:r>
        <w:rPr>
          <w:lang w:val="en-US"/>
        </w:rPr>
        <w:t xml:space="preserve"> that were transmitted by the </w:t>
      </w:r>
      <w:r w:rsidR="001A2C20">
        <w:rPr>
          <w:lang w:val="en-US"/>
        </w:rPr>
        <w:t>T</w:t>
      </w:r>
      <w:r>
        <w:rPr>
          <w:lang w:val="en-US"/>
        </w:rPr>
        <w:t>erminals thru the satellite</w:t>
      </w:r>
      <w:r w:rsidR="00081998">
        <w:rPr>
          <w:lang w:val="en-US"/>
        </w:rPr>
        <w:t xml:space="preserve"> and converts them to UDP packets</w:t>
      </w:r>
      <w:r>
        <w:rPr>
          <w:lang w:val="en-US"/>
        </w:rPr>
        <w:t xml:space="preserve">. </w:t>
      </w:r>
    </w:p>
    <w:p w:rsidR="00A85077" w:rsidRPr="00581794" w:rsidRDefault="00E35142" w:rsidP="00576EB7">
      <w:pPr>
        <w:rPr>
          <w:b/>
          <w:bCs/>
          <w:sz w:val="28"/>
          <w:szCs w:val="28"/>
          <w:u w:val="single"/>
          <w:lang w:val="en-US"/>
        </w:rPr>
      </w:pPr>
      <w:del w:id="4" w:author="Aner Shoham" w:date="2020-04-18T16:21:00Z">
        <w:r w:rsidRPr="00581794" w:rsidDel="00575C0E">
          <w:rPr>
            <w:b/>
            <w:bCs/>
            <w:sz w:val="28"/>
            <w:szCs w:val="28"/>
            <w:u w:val="single"/>
            <w:lang w:val="en-US"/>
          </w:rPr>
          <w:delText>L3</w:delText>
        </w:r>
        <w:r w:rsidR="0048712E" w:rsidRPr="00581794" w:rsidDel="00575C0E">
          <w:rPr>
            <w:b/>
            <w:bCs/>
            <w:sz w:val="28"/>
            <w:szCs w:val="28"/>
            <w:u w:val="single"/>
            <w:lang w:val="en-US"/>
          </w:rPr>
          <w:delText>/L4</w:delText>
        </w:r>
      </w:del>
      <w:r w:rsidR="00407E05" w:rsidRPr="00581794">
        <w:rPr>
          <w:b/>
          <w:bCs/>
          <w:sz w:val="28"/>
          <w:szCs w:val="28"/>
          <w:u w:val="single"/>
          <w:lang w:val="en-US"/>
        </w:rPr>
        <w:t xml:space="preserve">IP </w:t>
      </w:r>
      <w:r w:rsidR="00E02CC4" w:rsidRPr="00581794">
        <w:rPr>
          <w:b/>
          <w:bCs/>
          <w:sz w:val="28"/>
          <w:szCs w:val="28"/>
          <w:u w:val="single"/>
          <w:lang w:val="en-US"/>
        </w:rPr>
        <w:t xml:space="preserve">addressing </w:t>
      </w:r>
      <w:r w:rsidR="00407E05" w:rsidRPr="00581794">
        <w:rPr>
          <w:b/>
          <w:bCs/>
          <w:sz w:val="28"/>
          <w:szCs w:val="28"/>
          <w:u w:val="single"/>
          <w:lang w:val="en-US"/>
        </w:rPr>
        <w:t xml:space="preserve">and UDP Ports </w:t>
      </w:r>
      <w:r w:rsidR="002308B6" w:rsidRPr="00581794">
        <w:rPr>
          <w:b/>
          <w:bCs/>
          <w:sz w:val="28"/>
          <w:szCs w:val="28"/>
          <w:u w:val="single"/>
          <w:lang w:val="en-US"/>
        </w:rPr>
        <w:t>Scheme</w:t>
      </w:r>
    </w:p>
    <w:p w:rsidR="00E02CC4" w:rsidRDefault="00D12350" w:rsidP="00576EB7">
      <w:pPr>
        <w:rPr>
          <w:lang w:val="en-US"/>
        </w:rPr>
      </w:pPr>
      <w:r w:rsidRPr="0078690F">
        <w:rPr>
          <w:lang w:val="en-US"/>
        </w:rPr>
        <w:t>IP and UDP wise</w:t>
      </w:r>
      <w:r w:rsidR="0078690F">
        <w:rPr>
          <w:lang w:val="en-US"/>
        </w:rPr>
        <w:t xml:space="preserve">, the communication between the Sensor </w:t>
      </w:r>
      <w:r w:rsidR="00502E8E">
        <w:rPr>
          <w:lang w:val="en-US"/>
        </w:rPr>
        <w:t xml:space="preserve">that is attached to the terminal </w:t>
      </w:r>
      <w:r w:rsidR="0078690F">
        <w:rPr>
          <w:lang w:val="en-US"/>
        </w:rPr>
        <w:t>and the App server</w:t>
      </w:r>
      <w:r w:rsidR="00502E8E">
        <w:rPr>
          <w:lang w:val="en-US"/>
        </w:rPr>
        <w:t xml:space="preserve"> on the Internet</w:t>
      </w:r>
      <w:ins w:id="5" w:author="Aner Shoham" w:date="2020-04-18T16:21:00Z">
        <w:r w:rsidR="001B0186">
          <w:rPr>
            <w:lang w:val="en-US"/>
          </w:rPr>
          <w:t>,</w:t>
        </w:r>
      </w:ins>
      <w:r w:rsidR="00502E8E">
        <w:rPr>
          <w:lang w:val="en-US"/>
        </w:rPr>
        <w:t xml:space="preserve"> is done as </w:t>
      </w:r>
      <w:r w:rsidR="002F01CA">
        <w:rPr>
          <w:lang w:val="en-US"/>
        </w:rPr>
        <w:t>described here:</w:t>
      </w:r>
    </w:p>
    <w:p w:rsidR="00A5111F" w:rsidRPr="00EC06C1" w:rsidRDefault="00040424" w:rsidP="002F01CA">
      <w:pPr>
        <w:pStyle w:val="ListParagraph"/>
        <w:numPr>
          <w:ilvl w:val="0"/>
          <w:numId w:val="5"/>
        </w:numPr>
        <w:rPr>
          <w:lang w:val="en-US"/>
        </w:rPr>
      </w:pPr>
      <w:r w:rsidRPr="00040424">
        <w:rPr>
          <w:lang w:val="en-US"/>
          <w:rPrChange w:id="6" w:author="Aner Shoham" w:date="2020-04-20T14:57:00Z">
            <w:rPr>
              <w:highlight w:val="yellow"/>
              <w:lang w:val="en-US"/>
            </w:rPr>
          </w:rPrChange>
        </w:rPr>
        <w:t>Assumption: only one sensor is attached to each terminal</w:t>
      </w:r>
      <w:r>
        <w:rPr>
          <w:lang w:val="en-US"/>
        </w:rPr>
        <w:t>.</w:t>
      </w:r>
    </w:p>
    <w:p w:rsidR="002F01CA" w:rsidRDefault="002F01CA" w:rsidP="002F01CA">
      <w:pPr>
        <w:pStyle w:val="ListParagraph"/>
        <w:numPr>
          <w:ilvl w:val="0"/>
          <w:numId w:val="5"/>
        </w:numPr>
        <w:rPr>
          <w:lang w:val="en-US"/>
        </w:rPr>
      </w:pPr>
      <w:r>
        <w:rPr>
          <w:lang w:val="en-US"/>
        </w:rPr>
        <w:t xml:space="preserve">The Sensor </w:t>
      </w:r>
      <w:r w:rsidR="00AB134C">
        <w:rPr>
          <w:lang w:val="en-US"/>
        </w:rPr>
        <w:t>“</w:t>
      </w:r>
      <w:r>
        <w:rPr>
          <w:lang w:val="en-US"/>
        </w:rPr>
        <w:t>knows</w:t>
      </w:r>
      <w:r w:rsidR="00AB134C">
        <w:rPr>
          <w:lang w:val="en-US"/>
        </w:rPr>
        <w:t>”</w:t>
      </w:r>
      <w:r w:rsidR="004A459B">
        <w:rPr>
          <w:lang w:val="en-US"/>
        </w:rPr>
        <w:t>(</w:t>
      </w:r>
      <w:ins w:id="7" w:author="Aner Shoham" w:date="2020-04-18T16:22:00Z">
        <w:r w:rsidR="00C04EBE">
          <w:rPr>
            <w:lang w:val="en-US"/>
          </w:rPr>
          <w:t xml:space="preserve">by </w:t>
        </w:r>
      </w:ins>
      <w:r w:rsidR="004A459B">
        <w:rPr>
          <w:lang w:val="en-US"/>
        </w:rPr>
        <w:t xml:space="preserve">configured </w:t>
      </w:r>
      <w:del w:id="8" w:author="Aner Shoham" w:date="2020-04-18T16:22:00Z">
        <w:r w:rsidR="004A459B" w:rsidDel="00C04EBE">
          <w:rPr>
            <w:lang w:val="en-US"/>
          </w:rPr>
          <w:delText xml:space="preserve">by </w:delText>
        </w:r>
        <w:r w:rsidR="004A459B" w:rsidDel="001B0186">
          <w:rPr>
            <w:lang w:val="en-US"/>
          </w:rPr>
          <w:delText xml:space="preserve">a local file or by </w:delText>
        </w:r>
        <w:r w:rsidR="00B533B1" w:rsidDel="00C04EBE">
          <w:rPr>
            <w:lang w:val="en-US"/>
          </w:rPr>
          <w:delText xml:space="preserve">the </w:delText>
        </w:r>
        <w:r w:rsidR="004A459B" w:rsidDel="00C04EBE">
          <w:rPr>
            <w:lang w:val="en-US"/>
          </w:rPr>
          <w:delText xml:space="preserve">setup </w:delText>
        </w:r>
      </w:del>
      <w:r w:rsidR="004A459B">
        <w:rPr>
          <w:lang w:val="en-US"/>
        </w:rPr>
        <w:t>of the sensor)</w:t>
      </w:r>
      <w:r>
        <w:rPr>
          <w:lang w:val="en-US"/>
        </w:rPr>
        <w:t xml:space="preserve">the </w:t>
      </w:r>
      <w:r w:rsidR="00B533B1">
        <w:rPr>
          <w:lang w:val="en-US"/>
        </w:rPr>
        <w:t xml:space="preserve">(static) </w:t>
      </w:r>
      <w:r>
        <w:rPr>
          <w:lang w:val="en-US"/>
        </w:rPr>
        <w:t xml:space="preserve">IP address </w:t>
      </w:r>
      <w:r w:rsidR="00332E85">
        <w:rPr>
          <w:lang w:val="en-US"/>
        </w:rPr>
        <w:t xml:space="preserve">of the terminal </w:t>
      </w:r>
      <w:r>
        <w:rPr>
          <w:lang w:val="en-US"/>
        </w:rPr>
        <w:t xml:space="preserve">and </w:t>
      </w:r>
      <w:r w:rsidR="00332E85">
        <w:rPr>
          <w:lang w:val="en-US"/>
        </w:rPr>
        <w:t xml:space="preserve">the </w:t>
      </w:r>
      <w:r w:rsidR="00533131">
        <w:rPr>
          <w:lang w:val="en-US"/>
        </w:rPr>
        <w:t xml:space="preserve">UDP port of the </w:t>
      </w:r>
      <w:r w:rsidR="005C544F">
        <w:rPr>
          <w:lang w:val="en-US"/>
        </w:rPr>
        <w:t xml:space="preserve">service </w:t>
      </w:r>
      <w:ins w:id="9" w:author="Aner Shoham" w:date="2020-04-15T17:39:00Z">
        <w:r w:rsidR="007C162E">
          <w:rPr>
            <w:lang w:val="en-US"/>
          </w:rPr>
          <w:t xml:space="preserve">on the terminal </w:t>
        </w:r>
      </w:ins>
      <w:r w:rsidR="005C544F">
        <w:rPr>
          <w:lang w:val="en-US"/>
        </w:rPr>
        <w:t xml:space="preserve">that it </w:t>
      </w:r>
      <w:ins w:id="10" w:author="Aner Shoham" w:date="2020-04-18T16:22:00Z">
        <w:r w:rsidR="00C04EBE">
          <w:rPr>
            <w:lang w:val="en-US"/>
          </w:rPr>
          <w:t xml:space="preserve">should </w:t>
        </w:r>
      </w:ins>
      <w:r w:rsidR="00A54DBF">
        <w:rPr>
          <w:lang w:val="en-US"/>
        </w:rPr>
        <w:t>connect</w:t>
      </w:r>
      <w:del w:id="11" w:author="Aner Shoham" w:date="2020-04-18T16:22:00Z">
        <w:r w:rsidR="00A54DBF" w:rsidDel="00C04EBE">
          <w:rPr>
            <w:lang w:val="en-US"/>
          </w:rPr>
          <w:delText>s</w:delText>
        </w:r>
      </w:del>
      <w:r w:rsidR="005C544F">
        <w:rPr>
          <w:lang w:val="en-US"/>
        </w:rPr>
        <w:t xml:space="preserve"> to</w:t>
      </w:r>
      <w:r w:rsidR="004A459B">
        <w:rPr>
          <w:lang w:val="en-US"/>
        </w:rPr>
        <w:t xml:space="preserve">. </w:t>
      </w:r>
    </w:p>
    <w:p w:rsidR="004C04D9" w:rsidRDefault="00E8022D" w:rsidP="002F01CA">
      <w:pPr>
        <w:pStyle w:val="ListParagraph"/>
        <w:numPr>
          <w:ilvl w:val="0"/>
          <w:numId w:val="5"/>
        </w:numPr>
        <w:rPr>
          <w:lang w:val="en-US"/>
        </w:rPr>
      </w:pPr>
      <w:r>
        <w:rPr>
          <w:lang w:val="en-US"/>
        </w:rPr>
        <w:t xml:space="preserve">The HUB </w:t>
      </w:r>
      <w:ins w:id="12" w:author="Aner Shoham" w:date="2020-04-15T17:39:00Z">
        <w:r w:rsidR="00381292">
          <w:rPr>
            <w:lang w:val="en-US"/>
          </w:rPr>
          <w:t xml:space="preserve">PP </w:t>
        </w:r>
      </w:ins>
      <w:r>
        <w:rPr>
          <w:lang w:val="en-US"/>
        </w:rPr>
        <w:t>knows</w:t>
      </w:r>
      <w:r w:rsidR="00D428EE">
        <w:rPr>
          <w:lang w:val="en-US"/>
        </w:rPr>
        <w:t xml:space="preserve"> for each</w:t>
      </w:r>
      <w:r w:rsidR="00014DA4">
        <w:rPr>
          <w:lang w:val="en-US"/>
        </w:rPr>
        <w:t xml:space="preserve"> terminal</w:t>
      </w:r>
      <w:r w:rsidR="009D4F0F">
        <w:rPr>
          <w:lang w:val="en-US"/>
        </w:rPr>
        <w:t>/</w:t>
      </w:r>
      <w:r w:rsidR="00906FAA">
        <w:rPr>
          <w:lang w:val="en-US"/>
        </w:rPr>
        <w:t>service</w:t>
      </w:r>
      <w:r w:rsidR="009D4F0F">
        <w:rPr>
          <w:lang w:val="en-US"/>
        </w:rPr>
        <w:t>/</w:t>
      </w:r>
      <w:r w:rsidR="00846CBC">
        <w:rPr>
          <w:lang w:val="en-US"/>
        </w:rPr>
        <w:t xml:space="preserve">sensor </w:t>
      </w:r>
      <w:r w:rsidR="00353336">
        <w:rPr>
          <w:lang w:val="en-US"/>
        </w:rPr>
        <w:t xml:space="preserve">who is the </w:t>
      </w:r>
      <w:r w:rsidR="00CF1259">
        <w:rPr>
          <w:lang w:val="en-US"/>
        </w:rPr>
        <w:t>App server</w:t>
      </w:r>
      <w:r w:rsidR="00353336">
        <w:rPr>
          <w:lang w:val="en-US"/>
        </w:rPr>
        <w:t xml:space="preserve"> that is </w:t>
      </w:r>
      <w:r w:rsidR="00B65A54">
        <w:rPr>
          <w:lang w:val="en-US"/>
        </w:rPr>
        <w:t>serving this sensor</w:t>
      </w:r>
      <w:r w:rsidR="00CF1259">
        <w:rPr>
          <w:lang w:val="en-US"/>
        </w:rPr>
        <w:t>.</w:t>
      </w:r>
      <w:r w:rsidR="004338A6">
        <w:rPr>
          <w:lang w:val="en-US"/>
        </w:rPr>
        <w:t xml:space="preserve"> This is done </w:t>
      </w:r>
      <w:r w:rsidR="00512F60">
        <w:rPr>
          <w:lang w:val="en-US"/>
        </w:rPr>
        <w:t>by reading</w:t>
      </w:r>
      <w:r w:rsidR="004338A6">
        <w:rPr>
          <w:lang w:val="en-US"/>
        </w:rPr>
        <w:t xml:space="preserve"> a configuration file </w:t>
      </w:r>
      <w:r w:rsidR="00EB5D9B">
        <w:rPr>
          <w:lang w:val="en-US"/>
        </w:rPr>
        <w:t xml:space="preserve">(or </w:t>
      </w:r>
      <w:ins w:id="13" w:author="Aner Shoham" w:date="2020-04-15T17:39:00Z">
        <w:r w:rsidR="00F50636">
          <w:rPr>
            <w:lang w:val="en-US"/>
          </w:rPr>
          <w:t xml:space="preserve">from </w:t>
        </w:r>
      </w:ins>
      <w:r w:rsidR="00EB5D9B">
        <w:rPr>
          <w:lang w:val="en-US"/>
        </w:rPr>
        <w:t xml:space="preserve">NMS) </w:t>
      </w:r>
      <w:r w:rsidR="004338A6">
        <w:rPr>
          <w:lang w:val="en-US"/>
        </w:rPr>
        <w:t>that link</w:t>
      </w:r>
      <w:r w:rsidR="00D848BA">
        <w:rPr>
          <w:lang w:val="en-US"/>
        </w:rPr>
        <w:t xml:space="preserve">s the(long) </w:t>
      </w:r>
      <w:r w:rsidR="004338A6">
        <w:rPr>
          <w:lang w:val="en-US"/>
        </w:rPr>
        <w:t xml:space="preserve">terminal number </w:t>
      </w:r>
      <w:r w:rsidR="004841AA">
        <w:rPr>
          <w:lang w:val="en-US"/>
        </w:rPr>
        <w:t xml:space="preserve">+ port </w:t>
      </w:r>
      <w:r w:rsidR="00D848BA">
        <w:rPr>
          <w:lang w:val="en-US"/>
        </w:rPr>
        <w:t xml:space="preserve">to </w:t>
      </w:r>
      <w:r w:rsidR="00034342">
        <w:rPr>
          <w:lang w:val="en-US"/>
        </w:rPr>
        <w:t>an App server</w:t>
      </w:r>
      <w:r w:rsidR="0043491D">
        <w:rPr>
          <w:lang w:val="en-US"/>
        </w:rPr>
        <w:t>’s</w:t>
      </w:r>
      <w:r w:rsidR="00034342">
        <w:rPr>
          <w:lang w:val="en-US"/>
        </w:rPr>
        <w:t xml:space="preserve"> hostname/IP address and </w:t>
      </w:r>
      <w:r w:rsidR="00CB5BC6">
        <w:rPr>
          <w:lang w:val="en-US"/>
        </w:rPr>
        <w:t xml:space="preserve">destination </w:t>
      </w:r>
      <w:r w:rsidR="00034342">
        <w:rPr>
          <w:lang w:val="en-US"/>
        </w:rPr>
        <w:t>UDP port.</w:t>
      </w:r>
    </w:p>
    <w:p w:rsidR="00E8022D" w:rsidRDefault="0086754E" w:rsidP="002F01CA">
      <w:pPr>
        <w:pStyle w:val="ListParagraph"/>
        <w:numPr>
          <w:ilvl w:val="0"/>
          <w:numId w:val="5"/>
        </w:numPr>
        <w:rPr>
          <w:lang w:val="en-US"/>
        </w:rPr>
      </w:pPr>
      <w:r>
        <w:rPr>
          <w:lang w:val="en-US"/>
        </w:rPr>
        <w:t xml:space="preserve">The HUB also </w:t>
      </w:r>
      <w:r w:rsidR="009744C4">
        <w:rPr>
          <w:lang w:val="en-US"/>
        </w:rPr>
        <w:t>know</w:t>
      </w:r>
      <w:r>
        <w:rPr>
          <w:lang w:val="en-US"/>
        </w:rPr>
        <w:t xml:space="preserve">s the </w:t>
      </w:r>
      <w:r w:rsidR="001318B4">
        <w:rPr>
          <w:lang w:val="en-US"/>
        </w:rPr>
        <w:t>sensor/service</w:t>
      </w:r>
      <w:r w:rsidR="00CB5BC6">
        <w:rPr>
          <w:lang w:val="en-US"/>
        </w:rPr>
        <w:t xml:space="preserve"> UDP source port</w:t>
      </w:r>
      <w:r w:rsidR="008247FF">
        <w:rPr>
          <w:lang w:val="en-US"/>
        </w:rPr>
        <w:t xml:space="preserve"> (which is sent </w:t>
      </w:r>
      <w:r w:rsidR="00C53E7E">
        <w:rPr>
          <w:lang w:val="en-US"/>
        </w:rPr>
        <w:t xml:space="preserve">as source </w:t>
      </w:r>
      <w:r w:rsidR="007C6164">
        <w:rPr>
          <w:lang w:val="en-US"/>
        </w:rPr>
        <w:t>port f</w:t>
      </w:r>
      <w:r w:rsidR="008247FF">
        <w:rPr>
          <w:lang w:val="en-US"/>
        </w:rPr>
        <w:t>rom the terminal in each packet fr</w:t>
      </w:r>
      <w:r w:rsidR="007C6164">
        <w:rPr>
          <w:lang w:val="en-US"/>
        </w:rPr>
        <w:t>o</w:t>
      </w:r>
      <w:r w:rsidR="008247FF">
        <w:rPr>
          <w:lang w:val="en-US"/>
        </w:rPr>
        <w:t>m this</w:t>
      </w:r>
      <w:r w:rsidR="00C53E7E">
        <w:rPr>
          <w:lang w:val="en-US"/>
        </w:rPr>
        <w:t xml:space="preserve"> sensor/service)</w:t>
      </w:r>
      <w:r w:rsidR="006E07B4">
        <w:rPr>
          <w:lang w:val="en-US"/>
        </w:rPr>
        <w:t>.</w:t>
      </w:r>
      <w:r w:rsidR="00B74DB6">
        <w:rPr>
          <w:lang w:val="en-US"/>
        </w:rPr>
        <w:t xml:space="preserve">To uniquely identify the sensor and the terminal by this number, </w:t>
      </w:r>
      <w:r w:rsidR="00A9076E">
        <w:rPr>
          <w:lang w:val="en-US"/>
        </w:rPr>
        <w:t>when c</w:t>
      </w:r>
      <w:r w:rsidR="00AB05BC">
        <w:rPr>
          <w:lang w:val="en-US"/>
        </w:rPr>
        <w:t xml:space="preserve">ommunicating with the App server, </w:t>
      </w:r>
      <w:r w:rsidR="00B74DB6">
        <w:rPr>
          <w:lang w:val="en-US"/>
        </w:rPr>
        <w:t xml:space="preserve">the HUB needs to </w:t>
      </w:r>
      <w:r w:rsidR="008364E4">
        <w:rPr>
          <w:lang w:val="en-US"/>
        </w:rPr>
        <w:t>replace</w:t>
      </w:r>
      <w:r w:rsidR="00B74DB6">
        <w:rPr>
          <w:lang w:val="en-US"/>
        </w:rPr>
        <w:t xml:space="preserve"> this port number </w:t>
      </w:r>
      <w:r w:rsidR="008364E4">
        <w:rPr>
          <w:lang w:val="en-US"/>
        </w:rPr>
        <w:t>with</w:t>
      </w:r>
      <w:r w:rsidR="00B74DB6">
        <w:rPr>
          <w:lang w:val="en-US"/>
        </w:rPr>
        <w:t xml:space="preserve"> another port number. See an example in the tablebelow:</w:t>
      </w:r>
    </w:p>
    <w:p w:rsidR="00DE1E1A" w:rsidRPr="00B74DB6" w:rsidRDefault="00DE1E1A" w:rsidP="00B74DB6">
      <w:pPr>
        <w:ind w:left="360"/>
        <w:rPr>
          <w:lang w:val="en-US"/>
        </w:rPr>
      </w:pPr>
    </w:p>
    <w:tbl>
      <w:tblPr>
        <w:tblStyle w:val="TableGrid"/>
        <w:tblW w:w="0" w:type="auto"/>
        <w:tblInd w:w="720" w:type="dxa"/>
        <w:tblLook w:val="04A0"/>
      </w:tblPr>
      <w:tblGrid>
        <w:gridCol w:w="1358"/>
        <w:gridCol w:w="1395"/>
        <w:gridCol w:w="2761"/>
      </w:tblGrid>
      <w:tr w:rsidR="000D4CF6" w:rsidTr="00FB7ACE">
        <w:tc>
          <w:tcPr>
            <w:tcW w:w="1358" w:type="dxa"/>
          </w:tcPr>
          <w:p w:rsidR="000D4CF6" w:rsidRPr="000D4CF6" w:rsidRDefault="000D4CF6" w:rsidP="000D4CF6">
            <w:pPr>
              <w:rPr>
                <w:lang w:val="en-US"/>
              </w:rPr>
            </w:pPr>
            <w:r>
              <w:rPr>
                <w:lang w:val="en-US"/>
              </w:rPr>
              <w:t>Terminal ID</w:t>
            </w:r>
          </w:p>
        </w:tc>
        <w:tc>
          <w:tcPr>
            <w:tcW w:w="1395" w:type="dxa"/>
          </w:tcPr>
          <w:p w:rsidR="000D4CF6" w:rsidRPr="000D4CF6" w:rsidRDefault="000D4CF6" w:rsidP="000D4CF6">
            <w:pPr>
              <w:rPr>
                <w:lang w:val="en-US"/>
              </w:rPr>
            </w:pPr>
            <w:r>
              <w:rPr>
                <w:lang w:val="en-US"/>
              </w:rPr>
              <w:t>Service Port</w:t>
            </w:r>
          </w:p>
        </w:tc>
        <w:tc>
          <w:tcPr>
            <w:tcW w:w="2761" w:type="dxa"/>
          </w:tcPr>
          <w:p w:rsidR="000D4CF6" w:rsidRPr="000D4CF6" w:rsidRDefault="000D4CF6" w:rsidP="000D4CF6">
            <w:pPr>
              <w:rPr>
                <w:lang w:val="en-US"/>
              </w:rPr>
            </w:pPr>
            <w:r>
              <w:rPr>
                <w:lang w:val="en-US"/>
              </w:rPr>
              <w:t>Unique Port</w:t>
            </w:r>
            <w:r w:rsidR="0023042B">
              <w:rPr>
                <w:lang w:val="en-US"/>
              </w:rPr>
              <w:t xml:space="preserve"> for App Server</w:t>
            </w:r>
          </w:p>
        </w:tc>
      </w:tr>
      <w:tr w:rsidR="000D4CF6" w:rsidTr="00FB7ACE">
        <w:tc>
          <w:tcPr>
            <w:tcW w:w="1358" w:type="dxa"/>
          </w:tcPr>
          <w:p w:rsidR="000D4CF6" w:rsidRPr="000D4CF6" w:rsidRDefault="0023042B" w:rsidP="000D4CF6">
            <w:pPr>
              <w:rPr>
                <w:lang w:val="en-US"/>
              </w:rPr>
            </w:pPr>
            <w:r>
              <w:rPr>
                <w:lang w:val="en-US"/>
              </w:rPr>
              <w:t>12</w:t>
            </w:r>
          </w:p>
        </w:tc>
        <w:tc>
          <w:tcPr>
            <w:tcW w:w="1395" w:type="dxa"/>
          </w:tcPr>
          <w:p w:rsidR="000D4CF6" w:rsidRPr="000D4CF6" w:rsidRDefault="0023042B" w:rsidP="000D4CF6">
            <w:pPr>
              <w:rPr>
                <w:lang w:val="en-US"/>
              </w:rPr>
            </w:pPr>
            <w:r>
              <w:rPr>
                <w:lang w:val="en-US"/>
              </w:rPr>
              <w:t>2200</w:t>
            </w:r>
          </w:p>
        </w:tc>
        <w:tc>
          <w:tcPr>
            <w:tcW w:w="2761" w:type="dxa"/>
          </w:tcPr>
          <w:p w:rsidR="000D4CF6" w:rsidRPr="000D4CF6" w:rsidRDefault="0023042B" w:rsidP="000D4CF6">
            <w:pPr>
              <w:rPr>
                <w:lang w:val="en-US"/>
              </w:rPr>
            </w:pPr>
            <w:r>
              <w:rPr>
                <w:lang w:val="en-US"/>
              </w:rPr>
              <w:t>10200</w:t>
            </w:r>
          </w:p>
        </w:tc>
      </w:tr>
    </w:tbl>
    <w:p w:rsidR="00DE1E1A" w:rsidRDefault="00DE1E1A" w:rsidP="0061663C">
      <w:pPr>
        <w:pStyle w:val="ListParagraph"/>
        <w:rPr>
          <w:lang w:val="en-US"/>
        </w:rPr>
      </w:pPr>
    </w:p>
    <w:p w:rsidR="00CC17A4" w:rsidRDefault="004F715D" w:rsidP="002F01CA">
      <w:pPr>
        <w:pStyle w:val="ListParagraph"/>
        <w:numPr>
          <w:ilvl w:val="0"/>
          <w:numId w:val="5"/>
        </w:numPr>
        <w:rPr>
          <w:lang w:val="en-US"/>
        </w:rPr>
      </w:pPr>
      <w:r>
        <w:rPr>
          <w:lang w:val="en-US"/>
        </w:rPr>
        <w:t xml:space="preserve">When the HUB sends </w:t>
      </w:r>
      <w:r w:rsidR="002E526D">
        <w:rPr>
          <w:lang w:val="en-US"/>
        </w:rPr>
        <w:t>a</w:t>
      </w:r>
      <w:r>
        <w:rPr>
          <w:lang w:val="en-US"/>
        </w:rPr>
        <w:t xml:space="preserve"> packet to the </w:t>
      </w:r>
      <w:r w:rsidR="00AB05BC">
        <w:rPr>
          <w:lang w:val="en-US"/>
        </w:rPr>
        <w:t>app server</w:t>
      </w:r>
      <w:r>
        <w:rPr>
          <w:lang w:val="en-US"/>
        </w:rPr>
        <w:t xml:space="preserve">, it will use </w:t>
      </w:r>
      <w:r w:rsidR="0061663C">
        <w:rPr>
          <w:lang w:val="en-US"/>
        </w:rPr>
        <w:t xml:space="preserve">the unique </w:t>
      </w:r>
      <w:r>
        <w:rPr>
          <w:lang w:val="en-US"/>
        </w:rPr>
        <w:t xml:space="preserve">port </w:t>
      </w:r>
      <w:r w:rsidR="002E526D">
        <w:rPr>
          <w:lang w:val="en-US"/>
        </w:rPr>
        <w:t xml:space="preserve">(from the table above) </w:t>
      </w:r>
      <w:r>
        <w:rPr>
          <w:lang w:val="en-US"/>
        </w:rPr>
        <w:t xml:space="preserve">number as the </w:t>
      </w:r>
      <w:r w:rsidR="00CB2208">
        <w:rPr>
          <w:lang w:val="en-US"/>
        </w:rPr>
        <w:t>source</w:t>
      </w:r>
      <w:r w:rsidR="0005645C">
        <w:rPr>
          <w:lang w:val="en-US"/>
        </w:rPr>
        <w:t xml:space="preserve"> p</w:t>
      </w:r>
      <w:r w:rsidR="000F3618">
        <w:rPr>
          <w:lang w:val="en-US"/>
        </w:rPr>
        <w:t>o</w:t>
      </w:r>
      <w:r w:rsidR="0005645C">
        <w:rPr>
          <w:lang w:val="en-US"/>
        </w:rPr>
        <w:t>rt.</w:t>
      </w:r>
    </w:p>
    <w:p w:rsidR="00C87C6B" w:rsidRDefault="00C87C6B" w:rsidP="002F01CA">
      <w:pPr>
        <w:pStyle w:val="ListParagraph"/>
        <w:numPr>
          <w:ilvl w:val="0"/>
          <w:numId w:val="5"/>
        </w:numPr>
        <w:rPr>
          <w:lang w:val="en-US"/>
        </w:rPr>
      </w:pPr>
      <w:r>
        <w:rPr>
          <w:lang w:val="en-US"/>
        </w:rPr>
        <w:t>When the hub sends a packet to the sensor/service it will use the service port as the destination port.</w:t>
      </w:r>
    </w:p>
    <w:p w:rsidR="000F67D4" w:rsidRDefault="000F67D4" w:rsidP="002F01CA">
      <w:pPr>
        <w:pStyle w:val="ListParagraph"/>
        <w:numPr>
          <w:ilvl w:val="0"/>
          <w:numId w:val="5"/>
        </w:numPr>
        <w:rPr>
          <w:lang w:val="en-US"/>
        </w:rPr>
      </w:pPr>
      <w:r>
        <w:rPr>
          <w:lang w:val="en-US"/>
        </w:rPr>
        <w:t>The data flow is as follows:</w:t>
      </w:r>
    </w:p>
    <w:p w:rsidR="004A459B" w:rsidRDefault="006F0A12" w:rsidP="00BC5039">
      <w:pPr>
        <w:pStyle w:val="ListParagraph"/>
        <w:numPr>
          <w:ilvl w:val="1"/>
          <w:numId w:val="5"/>
        </w:numPr>
        <w:rPr>
          <w:lang w:val="en-US"/>
        </w:rPr>
      </w:pPr>
      <w:r>
        <w:rPr>
          <w:lang w:val="en-US"/>
        </w:rPr>
        <w:t xml:space="preserve">The sensor sends a </w:t>
      </w:r>
      <w:r w:rsidR="007D087F">
        <w:rPr>
          <w:lang w:val="en-US"/>
        </w:rPr>
        <w:t>UDP packet to the terminal</w:t>
      </w:r>
      <w:ins w:id="14" w:author="Aner Shoham" w:date="2020-04-15T17:40:00Z">
        <w:r w:rsidR="00323ABD">
          <w:rPr>
            <w:lang w:val="en-US"/>
          </w:rPr>
          <w:t>’s</w:t>
        </w:r>
      </w:ins>
      <w:r w:rsidR="007D087F">
        <w:rPr>
          <w:lang w:val="en-US"/>
        </w:rPr>
        <w:t xml:space="preserve"> IP address and </w:t>
      </w:r>
      <w:r w:rsidR="009A595D">
        <w:rPr>
          <w:lang w:val="en-US"/>
        </w:rPr>
        <w:t xml:space="preserve">the service’s </w:t>
      </w:r>
      <w:r w:rsidR="007D087F">
        <w:rPr>
          <w:lang w:val="en-US"/>
        </w:rPr>
        <w:t>UDP port.</w:t>
      </w:r>
      <w:r w:rsidR="00D07435">
        <w:rPr>
          <w:lang w:val="en-US"/>
        </w:rPr>
        <w:t xml:space="preserve"> This packet also </w:t>
      </w:r>
      <w:del w:id="15" w:author="Aner Shoham" w:date="2020-04-15T17:41:00Z">
        <w:r w:rsidR="00D07435" w:rsidDel="00A730D6">
          <w:rPr>
            <w:lang w:val="en-US"/>
          </w:rPr>
          <w:delText xml:space="preserve">have </w:delText>
        </w:r>
      </w:del>
      <w:ins w:id="16" w:author="Aner Shoham" w:date="2020-04-15T17:41:00Z">
        <w:r w:rsidR="00A730D6">
          <w:rPr>
            <w:lang w:val="en-US"/>
          </w:rPr>
          <w:t>bears</w:t>
        </w:r>
      </w:ins>
      <w:del w:id="17" w:author="Aner Shoham" w:date="2020-04-15T17:41:00Z">
        <w:r w:rsidR="00D07435" w:rsidDel="00A730D6">
          <w:rPr>
            <w:lang w:val="en-US"/>
          </w:rPr>
          <w:delText>a</w:delText>
        </w:r>
      </w:del>
      <w:ins w:id="18" w:author="Aner Shoham" w:date="2020-04-15T17:41:00Z">
        <w:r w:rsidR="00A730D6">
          <w:rPr>
            <w:lang w:val="en-US"/>
          </w:rPr>
          <w:t xml:space="preserve"> the</w:t>
        </w:r>
      </w:ins>
      <w:r w:rsidR="00D07435">
        <w:rPr>
          <w:lang w:val="en-US"/>
        </w:rPr>
        <w:t xml:space="preserve"> source port of the sensor.</w:t>
      </w:r>
    </w:p>
    <w:p w:rsidR="007D087F" w:rsidRDefault="00C80CC1" w:rsidP="00BC5039">
      <w:pPr>
        <w:pStyle w:val="ListParagraph"/>
        <w:numPr>
          <w:ilvl w:val="1"/>
          <w:numId w:val="5"/>
        </w:numPr>
        <w:rPr>
          <w:lang w:val="en-US"/>
        </w:rPr>
      </w:pPr>
      <w:r>
        <w:rPr>
          <w:lang w:val="en-US"/>
        </w:rPr>
        <w:t xml:space="preserve">The terminal </w:t>
      </w:r>
      <w:r w:rsidR="00326BCC">
        <w:rPr>
          <w:lang w:val="en-US"/>
        </w:rPr>
        <w:t>take</w:t>
      </w:r>
      <w:r w:rsidR="00C12B1A">
        <w:rPr>
          <w:lang w:val="en-US"/>
        </w:rPr>
        <w:t>s</w:t>
      </w:r>
      <w:r w:rsidR="00326BCC">
        <w:rPr>
          <w:lang w:val="en-US"/>
        </w:rPr>
        <w:t xml:space="preserve"> the L3</w:t>
      </w:r>
      <w:r w:rsidR="0048712E">
        <w:rPr>
          <w:lang w:val="en-US"/>
        </w:rPr>
        <w:t>/L4</w:t>
      </w:r>
      <w:r w:rsidR="00326BCC">
        <w:rPr>
          <w:lang w:val="en-US"/>
        </w:rPr>
        <w:t xml:space="preserve"> header</w:t>
      </w:r>
      <w:r w:rsidR="00C12B1A">
        <w:rPr>
          <w:lang w:val="en-US"/>
        </w:rPr>
        <w:t>s</w:t>
      </w:r>
      <w:r w:rsidR="00326BCC">
        <w:rPr>
          <w:lang w:val="en-US"/>
        </w:rPr>
        <w:t xml:space="preserve"> off the packet and send</w:t>
      </w:r>
      <w:r w:rsidR="00D946F1">
        <w:rPr>
          <w:lang w:val="en-US"/>
        </w:rPr>
        <w:t>s</w:t>
      </w:r>
      <w:r w:rsidR="00326BCC">
        <w:rPr>
          <w:lang w:val="en-US"/>
        </w:rPr>
        <w:t xml:space="preserve"> it to the HUB PP</w:t>
      </w:r>
      <w:r w:rsidR="009E0891">
        <w:rPr>
          <w:lang w:val="en-US"/>
        </w:rPr>
        <w:t>.</w:t>
      </w:r>
      <w:r w:rsidR="009E4856">
        <w:rPr>
          <w:lang w:val="en-US"/>
        </w:rPr>
        <w:t xml:space="preserve"> The </w:t>
      </w:r>
      <w:r w:rsidR="008875B9">
        <w:rPr>
          <w:lang w:val="en-US"/>
        </w:rPr>
        <w:t xml:space="preserve">UDP </w:t>
      </w:r>
      <w:r w:rsidR="009E4856">
        <w:rPr>
          <w:lang w:val="en-US"/>
        </w:rPr>
        <w:t xml:space="preserve">source </w:t>
      </w:r>
      <w:r w:rsidR="008875B9">
        <w:rPr>
          <w:lang w:val="en-US"/>
        </w:rPr>
        <w:t xml:space="preserve">port </w:t>
      </w:r>
      <w:r w:rsidR="00B51B94">
        <w:rPr>
          <w:lang w:val="en-US"/>
        </w:rPr>
        <w:t xml:space="preserve">of the sensor </w:t>
      </w:r>
      <w:r w:rsidR="008875B9">
        <w:rPr>
          <w:lang w:val="en-US"/>
        </w:rPr>
        <w:t xml:space="preserve">is </w:t>
      </w:r>
      <w:r w:rsidR="00B51B94">
        <w:rPr>
          <w:lang w:val="en-US"/>
        </w:rPr>
        <w:t xml:space="preserve">also </w:t>
      </w:r>
      <w:r w:rsidR="008875B9">
        <w:rPr>
          <w:lang w:val="en-US"/>
        </w:rPr>
        <w:t>s</w:t>
      </w:r>
      <w:r w:rsidR="001E4777">
        <w:rPr>
          <w:lang w:val="en-US"/>
        </w:rPr>
        <w:t>e</w:t>
      </w:r>
      <w:r w:rsidR="008875B9">
        <w:rPr>
          <w:lang w:val="en-US"/>
        </w:rPr>
        <w:t xml:space="preserve">nt to the HUB </w:t>
      </w:r>
      <w:r w:rsidR="00040424" w:rsidRPr="00040424">
        <w:rPr>
          <w:highlight w:val="yellow"/>
          <w:lang w:val="en-US"/>
          <w:rPrChange w:id="19" w:author="Aner Shoham" w:date="2020-04-15T17:41:00Z">
            <w:rPr>
              <w:lang w:val="en-US"/>
            </w:rPr>
          </w:rPrChange>
        </w:rPr>
        <w:t>inside</w:t>
      </w:r>
      <w:r w:rsidR="008875B9">
        <w:rPr>
          <w:lang w:val="en-US"/>
        </w:rPr>
        <w:t xml:space="preserve"> the stripped packet.</w:t>
      </w:r>
    </w:p>
    <w:p w:rsidR="009E0891" w:rsidRDefault="009E0891" w:rsidP="00BC5039">
      <w:pPr>
        <w:pStyle w:val="ListParagraph"/>
        <w:numPr>
          <w:ilvl w:val="1"/>
          <w:numId w:val="5"/>
        </w:numPr>
        <w:rPr>
          <w:lang w:val="en-US"/>
        </w:rPr>
      </w:pPr>
      <w:r>
        <w:rPr>
          <w:lang w:val="en-US"/>
        </w:rPr>
        <w:t xml:space="preserve">The HUB </w:t>
      </w:r>
      <w:ins w:id="20" w:author="Aner Shoham" w:date="2020-04-15T17:41:00Z">
        <w:r w:rsidR="00FD7ECB">
          <w:rPr>
            <w:lang w:val="en-US"/>
          </w:rPr>
          <w:t xml:space="preserve">PP </w:t>
        </w:r>
      </w:ins>
      <w:r>
        <w:rPr>
          <w:lang w:val="en-US"/>
        </w:rPr>
        <w:t xml:space="preserve">gets the </w:t>
      </w:r>
      <w:r w:rsidR="00E576D1">
        <w:rPr>
          <w:lang w:val="en-US"/>
        </w:rPr>
        <w:t>packet</w:t>
      </w:r>
      <w:r w:rsidR="000E7F2E">
        <w:rPr>
          <w:lang w:val="en-US"/>
        </w:rPr>
        <w:t xml:space="preserve"> from the terminal, </w:t>
      </w:r>
      <w:r w:rsidR="008739E7">
        <w:rPr>
          <w:lang w:val="en-US"/>
        </w:rPr>
        <w:t>reassemble the L</w:t>
      </w:r>
      <w:r w:rsidR="0048712E">
        <w:rPr>
          <w:lang w:val="en-US"/>
        </w:rPr>
        <w:t>3</w:t>
      </w:r>
      <w:r w:rsidR="008739E7">
        <w:rPr>
          <w:lang w:val="en-US"/>
        </w:rPr>
        <w:t>/L</w:t>
      </w:r>
      <w:r w:rsidR="0048712E">
        <w:rPr>
          <w:lang w:val="en-US"/>
        </w:rPr>
        <w:t>4</w:t>
      </w:r>
      <w:r w:rsidR="008739E7">
        <w:rPr>
          <w:lang w:val="en-US"/>
        </w:rPr>
        <w:t xml:space="preserve"> headers</w:t>
      </w:r>
      <w:r w:rsidR="00716BAA">
        <w:rPr>
          <w:lang w:val="en-US"/>
        </w:rPr>
        <w:t xml:space="preserve"> using the </w:t>
      </w:r>
      <w:r w:rsidR="007B61E2">
        <w:rPr>
          <w:lang w:val="en-US"/>
        </w:rPr>
        <w:t xml:space="preserve">IP address of the App server as destination, the </w:t>
      </w:r>
      <w:r w:rsidR="00B36EDF">
        <w:rPr>
          <w:lang w:val="en-US"/>
        </w:rPr>
        <w:t xml:space="preserve">UDP port of the App server as destination port and </w:t>
      </w:r>
      <w:r w:rsidR="006F0F84">
        <w:rPr>
          <w:lang w:val="en-US"/>
        </w:rPr>
        <w:t xml:space="preserve">a </w:t>
      </w:r>
      <w:r w:rsidR="001E4777">
        <w:rPr>
          <w:lang w:val="en-US"/>
        </w:rPr>
        <w:t>the</w:t>
      </w:r>
      <w:r w:rsidR="00D12E42">
        <w:rPr>
          <w:lang w:val="en-US"/>
        </w:rPr>
        <w:t xml:space="preserve">unique </w:t>
      </w:r>
      <w:r w:rsidR="001A46E0">
        <w:rPr>
          <w:lang w:val="en-US"/>
        </w:rPr>
        <w:t xml:space="preserve">UDP </w:t>
      </w:r>
      <w:r w:rsidR="00D95951">
        <w:rPr>
          <w:lang w:val="en-US"/>
        </w:rPr>
        <w:t xml:space="preserve">port </w:t>
      </w:r>
      <w:r w:rsidR="008F675A">
        <w:rPr>
          <w:lang w:val="en-US"/>
        </w:rPr>
        <w:t xml:space="preserve">from the table above as the source port </w:t>
      </w:r>
      <w:r w:rsidR="001E4777">
        <w:rPr>
          <w:lang w:val="en-US"/>
        </w:rPr>
        <w:t>that</w:t>
      </w:r>
      <w:r w:rsidR="001A46E0">
        <w:rPr>
          <w:lang w:val="en-US"/>
        </w:rPr>
        <w:t xml:space="preserve"> identify the </w:t>
      </w:r>
      <w:r w:rsidR="00496700">
        <w:rPr>
          <w:lang w:val="en-US"/>
        </w:rPr>
        <w:t>relevant service</w:t>
      </w:r>
      <w:r w:rsidR="006C4648">
        <w:rPr>
          <w:lang w:val="en-US"/>
        </w:rPr>
        <w:t>/sensor</w:t>
      </w:r>
      <w:del w:id="21" w:author="Aner Shoham" w:date="2020-04-15T17:42:00Z">
        <w:r w:rsidR="00DC1E72" w:rsidDel="00172D19">
          <w:rPr>
            <w:lang w:val="en-US"/>
          </w:rPr>
          <w:delText xml:space="preserve">inside </w:delText>
        </w:r>
      </w:del>
      <w:ins w:id="22" w:author="Aner Shoham" w:date="2020-04-15T17:42:00Z">
        <w:r w:rsidR="00172D19">
          <w:rPr>
            <w:lang w:val="en-US"/>
          </w:rPr>
          <w:t xml:space="preserve">within </w:t>
        </w:r>
      </w:ins>
      <w:r w:rsidR="00DC1E72">
        <w:rPr>
          <w:lang w:val="en-US"/>
        </w:rPr>
        <w:t>the HUB PP</w:t>
      </w:r>
      <w:ins w:id="23" w:author="Aner Shoham" w:date="2020-04-15T17:42:00Z">
        <w:r w:rsidR="00172D19">
          <w:rPr>
            <w:lang w:val="en-US"/>
          </w:rPr>
          <w:t xml:space="preserve"> domain.</w:t>
        </w:r>
      </w:ins>
      <w:del w:id="24" w:author="Aner Shoham" w:date="2020-04-15T17:42:00Z">
        <w:r w:rsidR="00DF5427" w:rsidDel="00172D19">
          <w:rPr>
            <w:lang w:val="en-US"/>
          </w:rPr>
          <w:delText>.</w:delText>
        </w:r>
      </w:del>
    </w:p>
    <w:p w:rsidR="008102C0" w:rsidRDefault="008102C0" w:rsidP="00BC5039">
      <w:pPr>
        <w:pStyle w:val="ListParagraph"/>
        <w:numPr>
          <w:ilvl w:val="1"/>
          <w:numId w:val="5"/>
        </w:numPr>
        <w:rPr>
          <w:lang w:val="en-US"/>
        </w:rPr>
      </w:pPr>
      <w:r>
        <w:rPr>
          <w:lang w:val="en-US"/>
        </w:rPr>
        <w:t xml:space="preserve">The App server will send a reply packet using the </w:t>
      </w:r>
      <w:r w:rsidR="00D43121">
        <w:rPr>
          <w:lang w:val="en-US"/>
        </w:rPr>
        <w:t xml:space="preserve">HUB PP IP address and the </w:t>
      </w:r>
      <w:r w:rsidR="00E7148B">
        <w:rPr>
          <w:lang w:val="en-US"/>
        </w:rPr>
        <w:t xml:space="preserve">UDP destination port that it received from the HUB PP as </w:t>
      </w:r>
      <w:r w:rsidR="00110C4F">
        <w:rPr>
          <w:lang w:val="en-US"/>
        </w:rPr>
        <w:t>source port.</w:t>
      </w:r>
    </w:p>
    <w:p w:rsidR="00110C4F" w:rsidRDefault="00110C4F" w:rsidP="00BC5039">
      <w:pPr>
        <w:pStyle w:val="ListParagraph"/>
        <w:numPr>
          <w:ilvl w:val="1"/>
          <w:numId w:val="5"/>
        </w:numPr>
        <w:rPr>
          <w:lang w:val="en-US"/>
        </w:rPr>
      </w:pPr>
      <w:r>
        <w:rPr>
          <w:lang w:val="en-US"/>
        </w:rPr>
        <w:t xml:space="preserve">The HUB PP will use the </w:t>
      </w:r>
      <w:r w:rsidR="009768FF">
        <w:rPr>
          <w:lang w:val="en-US"/>
        </w:rPr>
        <w:t>destination port as the index</w:t>
      </w:r>
      <w:r w:rsidR="00B92C9D">
        <w:rPr>
          <w:lang w:val="en-US"/>
        </w:rPr>
        <w:t xml:space="preserve"> for sending</w:t>
      </w:r>
      <w:r w:rsidR="00015D00">
        <w:rPr>
          <w:lang w:val="en-US"/>
        </w:rPr>
        <w:t xml:space="preserve"> to </w:t>
      </w:r>
      <w:r w:rsidR="006102B6">
        <w:rPr>
          <w:lang w:val="en-US"/>
        </w:rPr>
        <w:t>t</w:t>
      </w:r>
      <w:r w:rsidR="00120FAE">
        <w:rPr>
          <w:lang w:val="en-US"/>
        </w:rPr>
        <w:t>he</w:t>
      </w:r>
      <w:r w:rsidR="00DC1E72">
        <w:rPr>
          <w:lang w:val="en-US"/>
        </w:rPr>
        <w:t xml:space="preserve">relevant </w:t>
      </w:r>
      <w:r w:rsidR="004723F2">
        <w:rPr>
          <w:lang w:val="en-US"/>
        </w:rPr>
        <w:t>service/</w:t>
      </w:r>
      <w:r w:rsidR="006102B6">
        <w:rPr>
          <w:lang w:val="en-US"/>
        </w:rPr>
        <w:t xml:space="preserve">terminal </w:t>
      </w:r>
      <w:r w:rsidR="002B66D9">
        <w:rPr>
          <w:lang w:val="en-US"/>
        </w:rPr>
        <w:t>port according to the table above and</w:t>
      </w:r>
      <w:r w:rsidR="00B92C9D">
        <w:rPr>
          <w:lang w:val="en-US"/>
        </w:rPr>
        <w:t xml:space="preserve">will </w:t>
      </w:r>
      <w:r w:rsidR="006102B6">
        <w:rPr>
          <w:lang w:val="en-US"/>
        </w:rPr>
        <w:t>send the packetafter taking off the L</w:t>
      </w:r>
      <w:r w:rsidR="003970C1">
        <w:rPr>
          <w:lang w:val="en-US"/>
        </w:rPr>
        <w:t>3</w:t>
      </w:r>
      <w:r w:rsidR="006102B6">
        <w:rPr>
          <w:lang w:val="en-US"/>
        </w:rPr>
        <w:t>/L</w:t>
      </w:r>
      <w:r w:rsidR="003970C1">
        <w:rPr>
          <w:lang w:val="en-US"/>
        </w:rPr>
        <w:t>4</w:t>
      </w:r>
      <w:r w:rsidR="006102B6">
        <w:rPr>
          <w:lang w:val="en-US"/>
        </w:rPr>
        <w:t xml:space="preserve"> headers.</w:t>
      </w:r>
    </w:p>
    <w:p w:rsidR="00282960" w:rsidRDefault="00282960" w:rsidP="00CB6FE7">
      <w:pPr>
        <w:rPr>
          <w:b/>
          <w:bCs/>
          <w:u w:val="single"/>
          <w:lang w:val="en-US"/>
        </w:rPr>
      </w:pPr>
    </w:p>
    <w:p w:rsidR="00CB6FE7" w:rsidRPr="00776FFF" w:rsidRDefault="00CB6FE7" w:rsidP="00CB6FE7">
      <w:pPr>
        <w:rPr>
          <w:b/>
          <w:bCs/>
          <w:sz w:val="28"/>
          <w:szCs w:val="28"/>
          <w:u w:val="single"/>
          <w:lang w:val="en-US"/>
        </w:rPr>
      </w:pPr>
      <w:r w:rsidRPr="00776FFF">
        <w:rPr>
          <w:b/>
          <w:bCs/>
          <w:sz w:val="28"/>
          <w:szCs w:val="28"/>
          <w:u w:val="single"/>
          <w:lang w:val="en-US"/>
        </w:rPr>
        <w:t xml:space="preserve">Data Path </w:t>
      </w:r>
      <w:r w:rsidR="00E6706A" w:rsidRPr="00776FFF">
        <w:rPr>
          <w:b/>
          <w:bCs/>
          <w:sz w:val="28"/>
          <w:szCs w:val="28"/>
          <w:u w:val="single"/>
          <w:lang w:val="en-US"/>
        </w:rPr>
        <w:t xml:space="preserve">General </w:t>
      </w:r>
      <w:r w:rsidRPr="00776FFF">
        <w:rPr>
          <w:b/>
          <w:bCs/>
          <w:sz w:val="28"/>
          <w:szCs w:val="28"/>
          <w:u w:val="single"/>
          <w:lang w:val="en-US"/>
        </w:rPr>
        <w:t>Description</w:t>
      </w:r>
    </w:p>
    <w:p w:rsidR="002B3543" w:rsidRPr="0009796A" w:rsidRDefault="00921117" w:rsidP="00576EB7">
      <w:pPr>
        <w:rPr>
          <w:u w:val="single"/>
          <w:lang w:val="en-US"/>
        </w:rPr>
      </w:pPr>
      <w:r w:rsidRPr="0009796A">
        <w:rPr>
          <w:u w:val="single"/>
          <w:lang w:val="en-US"/>
        </w:rPr>
        <w:t>HUB Tx Path</w:t>
      </w:r>
    </w:p>
    <w:p w:rsidR="00EE6200" w:rsidRDefault="00E312F7" w:rsidP="00576EB7">
      <w:pPr>
        <w:rPr>
          <w:lang w:val="en-US"/>
        </w:rPr>
      </w:pPr>
      <w:r>
        <w:rPr>
          <w:lang w:val="en-US"/>
        </w:rPr>
        <w:lastRenderedPageBreak/>
        <w:t xml:space="preserve">The following </w:t>
      </w:r>
      <w:r w:rsidR="0081275B">
        <w:rPr>
          <w:lang w:val="en-US"/>
        </w:rPr>
        <w:t xml:space="preserve">diagram describes </w:t>
      </w:r>
      <w:r w:rsidR="00EF148C">
        <w:rPr>
          <w:lang w:val="en-US"/>
        </w:rPr>
        <w:t>the path of a</w:t>
      </w:r>
      <w:r w:rsidR="0081275B">
        <w:rPr>
          <w:lang w:val="en-US"/>
        </w:rPr>
        <w:t xml:space="preserve"> data packet that is sent from an application server on the Internet to an IoT </w:t>
      </w:r>
      <w:r w:rsidR="00E152EA">
        <w:rPr>
          <w:lang w:val="en-US"/>
        </w:rPr>
        <w:t>s</w:t>
      </w:r>
      <w:r w:rsidR="00392BA4">
        <w:rPr>
          <w:lang w:val="en-US"/>
        </w:rPr>
        <w:t>ensor</w:t>
      </w:r>
      <w:r w:rsidR="00E152EA">
        <w:rPr>
          <w:lang w:val="en-US"/>
        </w:rPr>
        <w:t xml:space="preserve"> that is connected to a </w:t>
      </w:r>
      <w:r w:rsidR="00071617">
        <w:rPr>
          <w:lang w:val="en-US"/>
        </w:rPr>
        <w:t>hiSky Terminal.</w:t>
      </w:r>
    </w:p>
    <w:p w:rsidR="00392BA4" w:rsidRDefault="00392BA4" w:rsidP="00576EB7">
      <w:pPr>
        <w:rPr>
          <w:lang w:val="en-US"/>
        </w:rPr>
      </w:pPr>
    </w:p>
    <w:p w:rsidR="0007493A" w:rsidRDefault="00ED1420" w:rsidP="0009796A">
      <w:pPr>
        <w:jc w:val="center"/>
        <w:rPr>
          <w:lang w:val="en-US"/>
        </w:rPr>
      </w:pPr>
      <w:r>
        <w:rPr>
          <w:noProof/>
          <w:lang w:val="en-US"/>
        </w:rPr>
        <w:drawing>
          <wp:inline distT="0" distB="0" distL="0" distR="0">
            <wp:extent cx="4659923" cy="3248907"/>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80619" cy="3263336"/>
                    </a:xfrm>
                    <a:prstGeom prst="rect">
                      <a:avLst/>
                    </a:prstGeom>
                    <a:noFill/>
                  </pic:spPr>
                </pic:pic>
              </a:graphicData>
            </a:graphic>
          </wp:inline>
        </w:drawing>
      </w:r>
    </w:p>
    <w:p w:rsidR="00757B0A" w:rsidRPr="00870209" w:rsidRDefault="00757B0A" w:rsidP="00757B0A">
      <w:pPr>
        <w:rPr>
          <w:lang w:val="en-US"/>
        </w:rPr>
      </w:pPr>
      <w:r w:rsidRPr="00870209">
        <w:rPr>
          <w:lang w:val="en-US"/>
        </w:rPr>
        <w:t xml:space="preserve">A UDP packet that is sent from the App server, which resides on the Internet, is sent via a UDP socket connection to the IoT Data service module on the HUB PP. </w:t>
      </w:r>
      <w:commentRangeStart w:id="25"/>
      <w:r w:rsidRPr="00870209">
        <w:rPr>
          <w:lang w:val="en-US"/>
        </w:rPr>
        <w:t xml:space="preserve">The destination on the UDP packet is the </w:t>
      </w:r>
      <w:r w:rsidR="005C550A" w:rsidRPr="00870209">
        <w:rPr>
          <w:lang w:val="en-US"/>
        </w:rPr>
        <w:t>HUB</w:t>
      </w:r>
      <w:r w:rsidR="008C1A29" w:rsidRPr="00870209">
        <w:rPr>
          <w:lang w:val="en-US"/>
        </w:rPr>
        <w:t xml:space="preserve"> PP </w:t>
      </w:r>
      <w:r w:rsidR="001E1D53" w:rsidRPr="00870209">
        <w:rPr>
          <w:lang w:val="en-US"/>
        </w:rPr>
        <w:t>address</w:t>
      </w:r>
      <w:r w:rsidRPr="00870209">
        <w:rPr>
          <w:lang w:val="en-US"/>
        </w:rPr>
        <w:t>.</w:t>
      </w:r>
      <w:commentRangeEnd w:id="25"/>
      <w:r w:rsidRPr="00870209">
        <w:rPr>
          <w:rStyle w:val="CommentReference"/>
          <w:sz w:val="22"/>
          <w:szCs w:val="22"/>
          <w:rtl/>
        </w:rPr>
        <w:commentReference w:id="25"/>
      </w:r>
      <w:r w:rsidR="005B41E2" w:rsidRPr="00870209">
        <w:rPr>
          <w:lang w:val="en-US"/>
        </w:rPr>
        <w:t xml:space="preserve">The destination </w:t>
      </w:r>
      <w:r w:rsidR="00481E35">
        <w:rPr>
          <w:lang w:val="en-US"/>
        </w:rPr>
        <w:t xml:space="preserve">UDP </w:t>
      </w:r>
      <w:r w:rsidR="005B41E2" w:rsidRPr="00870209">
        <w:rPr>
          <w:lang w:val="en-US"/>
        </w:rPr>
        <w:t>p</w:t>
      </w:r>
      <w:r w:rsidR="006D4EFA" w:rsidRPr="00870209">
        <w:rPr>
          <w:lang w:val="en-US"/>
        </w:rPr>
        <w:t>o</w:t>
      </w:r>
      <w:r w:rsidR="005B41E2" w:rsidRPr="00870209">
        <w:rPr>
          <w:lang w:val="en-US"/>
        </w:rPr>
        <w:t>rt identifies the relevant service on the HUB PP</w:t>
      </w:r>
      <w:r w:rsidRPr="00870209">
        <w:rPr>
          <w:lang w:val="en-US"/>
        </w:rPr>
        <w:t xml:space="preserve">. </w:t>
      </w:r>
      <w:r w:rsidR="00F33D87" w:rsidRPr="00870209">
        <w:rPr>
          <w:lang w:val="en-US"/>
        </w:rPr>
        <w:t>T</w:t>
      </w:r>
      <w:r w:rsidRPr="00870209">
        <w:rPr>
          <w:lang w:val="en-US"/>
        </w:rPr>
        <w:t xml:space="preserve">he packet is received by the IoT data service in the HUB PP. The service </w:t>
      </w:r>
      <w:r w:rsidR="00B543BF" w:rsidRPr="00870209">
        <w:rPr>
          <w:lang w:val="en-US"/>
        </w:rPr>
        <w:t xml:space="preserve">then </w:t>
      </w:r>
      <w:ins w:id="26" w:author="Aner Shoham" w:date="2020-04-15T17:54:00Z">
        <w:r w:rsidR="002A54A1">
          <w:rPr>
            <w:lang w:val="en-US"/>
          </w:rPr>
          <w:t>st</w:t>
        </w:r>
        <w:r w:rsidR="00BD6A7B">
          <w:rPr>
            <w:lang w:val="en-US"/>
          </w:rPr>
          <w:t>r</w:t>
        </w:r>
        <w:r w:rsidR="002A54A1">
          <w:rPr>
            <w:lang w:val="en-US"/>
          </w:rPr>
          <w:t xml:space="preserve">ipes </w:t>
        </w:r>
        <w:r w:rsidR="00BD6A7B">
          <w:rPr>
            <w:lang w:val="en-US"/>
          </w:rPr>
          <w:t>the packet form its original L3/L4 headers</w:t>
        </w:r>
      </w:ins>
      <w:ins w:id="27" w:author="Aner Shoham" w:date="2020-04-15T17:55:00Z">
        <w:r w:rsidR="00BD6A7B">
          <w:rPr>
            <w:lang w:val="en-US"/>
          </w:rPr>
          <w:t xml:space="preserve">, </w:t>
        </w:r>
      </w:ins>
      <w:ins w:id="28" w:author="Aner Shoham" w:date="2020-04-15T17:54:00Z">
        <w:r w:rsidR="00BD6A7B">
          <w:rPr>
            <w:lang w:val="en-US"/>
          </w:rPr>
          <w:t xml:space="preserve">puts new </w:t>
        </w:r>
      </w:ins>
      <w:ins w:id="29" w:author="Aner Shoham" w:date="2020-04-15T17:55:00Z">
        <w:r w:rsidR="00BD6A7B">
          <w:rPr>
            <w:lang w:val="en-US"/>
          </w:rPr>
          <w:t xml:space="preserve">headers and </w:t>
        </w:r>
      </w:ins>
      <w:r w:rsidR="00120045" w:rsidRPr="00870209">
        <w:rPr>
          <w:lang w:val="en-US"/>
        </w:rPr>
        <w:t>sends the packet using a</w:t>
      </w:r>
      <w:ins w:id="30" w:author="Aner Shoham" w:date="2020-04-15T17:55:00Z">
        <w:r w:rsidR="00C514DA">
          <w:rPr>
            <w:lang w:val="en-US"/>
          </w:rPr>
          <w:t>nother</w:t>
        </w:r>
      </w:ins>
      <w:r w:rsidRPr="00870209">
        <w:rPr>
          <w:lang w:val="en-US"/>
        </w:rPr>
        <w:t xml:space="preserve">UDP socket connection with the Fusion module </w:t>
      </w:r>
      <w:r w:rsidR="00B543BF" w:rsidRPr="00870209">
        <w:rPr>
          <w:lang w:val="en-US"/>
        </w:rPr>
        <w:t>with</w:t>
      </w:r>
      <w:r w:rsidRPr="00870209">
        <w:rPr>
          <w:lang w:val="en-US"/>
        </w:rPr>
        <w:t xml:space="preserve">in the HUB PP.  </w:t>
      </w:r>
      <w:r w:rsidR="00120045" w:rsidRPr="00870209">
        <w:rPr>
          <w:lang w:val="en-US"/>
        </w:rPr>
        <w:t xml:space="preserve">When the fusion gets the packet, it </w:t>
      </w:r>
      <w:r w:rsidR="00E943E5" w:rsidRPr="00870209">
        <w:rPr>
          <w:lang w:val="en-US"/>
        </w:rPr>
        <w:t>remove</w:t>
      </w:r>
      <w:r w:rsidR="00870209">
        <w:rPr>
          <w:lang w:val="en-US"/>
        </w:rPr>
        <w:t>s</w:t>
      </w:r>
      <w:r w:rsidR="00E943E5" w:rsidRPr="00870209">
        <w:rPr>
          <w:lang w:val="en-US"/>
        </w:rPr>
        <w:t xml:space="preserve"> the L3/L4 headers and </w:t>
      </w:r>
      <w:r w:rsidR="00D43252" w:rsidRPr="00870209">
        <w:rPr>
          <w:lang w:val="en-US"/>
        </w:rPr>
        <w:t>determine if a fragmentation is required</w:t>
      </w:r>
      <w:ins w:id="31" w:author="Aner Shoham" w:date="2020-04-15T17:55:00Z">
        <w:r w:rsidR="0073407F">
          <w:rPr>
            <w:lang w:val="en-US"/>
          </w:rPr>
          <w:t xml:space="preserve">, </w:t>
        </w:r>
      </w:ins>
      <w:del w:id="32" w:author="Aner Shoham" w:date="2020-04-15T17:55:00Z">
        <w:r w:rsidR="00D43252" w:rsidRPr="00870209" w:rsidDel="0073407F">
          <w:rPr>
            <w:lang w:val="en-US"/>
          </w:rPr>
          <w:delText xml:space="preserve"> (</w:delText>
        </w:r>
      </w:del>
      <w:r w:rsidR="00D43252" w:rsidRPr="00870209">
        <w:rPr>
          <w:lang w:val="en-US"/>
        </w:rPr>
        <w:t xml:space="preserve">based on the length of the packet payload and the </w:t>
      </w:r>
      <w:r w:rsidR="00FA4926" w:rsidRPr="00870209">
        <w:rPr>
          <w:lang w:val="en-US"/>
        </w:rPr>
        <w:t xml:space="preserve">defined length of the satellite TS. </w:t>
      </w:r>
      <w:r w:rsidR="00642546" w:rsidRPr="00870209">
        <w:rPr>
          <w:lang w:val="en-US"/>
        </w:rPr>
        <w:t>If a fragmentation is required, the fusion will fragment the packet to a few TSs</w:t>
      </w:r>
      <w:r w:rsidR="007C61A7" w:rsidRPr="00870209">
        <w:rPr>
          <w:lang w:val="en-US"/>
        </w:rPr>
        <w:t>, add a “fusion header”</w:t>
      </w:r>
      <w:r w:rsidR="00BF2D49">
        <w:rPr>
          <w:lang w:val="en-US"/>
        </w:rPr>
        <w:t xml:space="preserve"> (see fusion description)</w:t>
      </w:r>
      <w:r w:rsidR="007C61A7" w:rsidRPr="00870209">
        <w:rPr>
          <w:lang w:val="en-US"/>
        </w:rPr>
        <w:t xml:space="preserve"> to each TS and send the TS to the Modem </w:t>
      </w:r>
      <w:r w:rsidR="0044399B" w:rsidRPr="00870209">
        <w:rPr>
          <w:lang w:val="en-US"/>
        </w:rPr>
        <w:t xml:space="preserve">Control unit. </w:t>
      </w:r>
    </w:p>
    <w:p w:rsidR="0007493A" w:rsidRDefault="003E410B" w:rsidP="00576EB7">
      <w:pPr>
        <w:rPr>
          <w:lang w:val="en-US"/>
        </w:rPr>
      </w:pPr>
      <w:r>
        <w:rPr>
          <w:lang w:val="en-US"/>
        </w:rPr>
        <w:t>The modem control m</w:t>
      </w:r>
      <w:r w:rsidR="00A621A9">
        <w:rPr>
          <w:lang w:val="en-US"/>
        </w:rPr>
        <w:t xml:space="preserve">odule sends the </w:t>
      </w:r>
      <w:r w:rsidR="005958AD">
        <w:rPr>
          <w:lang w:val="en-US"/>
        </w:rPr>
        <w:t>TS</w:t>
      </w:r>
      <w:ins w:id="33" w:author="Aner Shoham" w:date="2020-04-15T17:56:00Z">
        <w:r w:rsidR="001028D4">
          <w:rPr>
            <w:lang w:val="en-US"/>
          </w:rPr>
          <w:t>(s)</w:t>
        </w:r>
      </w:ins>
      <w:r w:rsidR="00B82519">
        <w:rPr>
          <w:lang w:val="en-US"/>
        </w:rPr>
        <w:t xml:space="preserve"> to the HUB Modem </w:t>
      </w:r>
      <w:r w:rsidR="00E60C03">
        <w:rPr>
          <w:lang w:val="en-US"/>
        </w:rPr>
        <w:t xml:space="preserve">unit over a UDP socket </w:t>
      </w:r>
      <w:r w:rsidR="00404A1B">
        <w:rPr>
          <w:lang w:val="en-US"/>
        </w:rPr>
        <w:t xml:space="preserve">that runs </w:t>
      </w:r>
      <w:r w:rsidR="006D1715">
        <w:rPr>
          <w:lang w:val="en-US"/>
        </w:rPr>
        <w:t>over an Ethernet connection.</w:t>
      </w:r>
      <w:r w:rsidR="008A45AE">
        <w:rPr>
          <w:lang w:val="en-US"/>
        </w:rPr>
        <w:t xml:space="preserve"> This connection </w:t>
      </w:r>
      <w:r w:rsidR="000D50D5">
        <w:rPr>
          <w:lang w:val="en-US"/>
        </w:rPr>
        <w:t>se</w:t>
      </w:r>
      <w:r w:rsidR="00E8386B">
        <w:rPr>
          <w:lang w:val="en-US"/>
        </w:rPr>
        <w:t>n</w:t>
      </w:r>
      <w:r w:rsidR="000D50D5">
        <w:rPr>
          <w:lang w:val="en-US"/>
        </w:rPr>
        <w:t xml:space="preserve">ds an ack message for every </w:t>
      </w:r>
      <w:r w:rsidR="00E8386B">
        <w:rPr>
          <w:lang w:val="en-US"/>
        </w:rPr>
        <w:t xml:space="preserve">transmitted </w:t>
      </w:r>
      <w:r w:rsidR="000D50D5">
        <w:rPr>
          <w:lang w:val="en-US"/>
        </w:rPr>
        <w:t xml:space="preserve">packet and also has a backpressure </w:t>
      </w:r>
      <w:del w:id="34" w:author="Aner Shoham" w:date="2020-04-15T17:56:00Z">
        <w:r w:rsidR="000D50D5" w:rsidDel="001028D4">
          <w:rPr>
            <w:lang w:val="en-US"/>
          </w:rPr>
          <w:delText xml:space="preserve">service </w:delText>
        </w:r>
      </w:del>
      <w:ins w:id="35" w:author="Aner Shoham" w:date="2020-04-15T17:56:00Z">
        <w:r w:rsidR="001028D4">
          <w:rPr>
            <w:lang w:val="en-US"/>
          </w:rPr>
          <w:t>option, for</w:t>
        </w:r>
      </w:ins>
      <w:del w:id="36" w:author="Aner Shoham" w:date="2020-04-15T17:56:00Z">
        <w:r w:rsidR="000D50D5" w:rsidDel="001028D4">
          <w:rPr>
            <w:lang w:val="en-US"/>
          </w:rPr>
          <w:delText>to</w:delText>
        </w:r>
      </w:del>
      <w:r w:rsidR="00D20D54">
        <w:rPr>
          <w:lang w:val="en-US"/>
        </w:rPr>
        <w:t>signal</w:t>
      </w:r>
      <w:ins w:id="37" w:author="Aner Shoham" w:date="2020-04-15T17:56:00Z">
        <w:r w:rsidR="001028D4">
          <w:rPr>
            <w:lang w:val="en-US"/>
          </w:rPr>
          <w:t>ing</w:t>
        </w:r>
      </w:ins>
      <w:r w:rsidR="001E089C">
        <w:rPr>
          <w:lang w:val="en-US"/>
        </w:rPr>
        <w:t xml:space="preserve">a </w:t>
      </w:r>
      <w:proofErr w:type="gramStart"/>
      <w:r w:rsidR="001E089C">
        <w:rPr>
          <w:lang w:val="en-US"/>
        </w:rPr>
        <w:t>Tx</w:t>
      </w:r>
      <w:proofErr w:type="gramEnd"/>
      <w:r w:rsidR="001E089C">
        <w:rPr>
          <w:lang w:val="en-US"/>
        </w:rPr>
        <w:t xml:space="preserve"> </w:t>
      </w:r>
      <w:r w:rsidR="00F90FE0">
        <w:rPr>
          <w:lang w:val="en-US"/>
        </w:rPr>
        <w:t>congestion</w:t>
      </w:r>
      <w:r w:rsidR="00CF2868">
        <w:rPr>
          <w:lang w:val="en-US"/>
        </w:rPr>
        <w:t xml:space="preserve"> status</w:t>
      </w:r>
      <w:r w:rsidR="001E089C">
        <w:rPr>
          <w:lang w:val="en-US"/>
        </w:rPr>
        <w:t>.</w:t>
      </w:r>
      <w:r w:rsidR="002D2D33">
        <w:rPr>
          <w:lang w:val="en-US"/>
        </w:rPr>
        <w:t xml:space="preserve"> The Hub Modem sends the packet over the satellite to the terminal</w:t>
      </w:r>
      <w:r w:rsidR="001B415B">
        <w:rPr>
          <w:lang w:val="en-US"/>
        </w:rPr>
        <w:t xml:space="preserve">. In the terminal </w:t>
      </w:r>
      <w:r w:rsidR="007F127A">
        <w:rPr>
          <w:lang w:val="en-US"/>
        </w:rPr>
        <w:t>the</w:t>
      </w:r>
      <w:r w:rsidR="00F626F3">
        <w:rPr>
          <w:lang w:val="en-US"/>
        </w:rPr>
        <w:t xml:space="preserve">Rx path is used to restore the original UDP packet </w:t>
      </w:r>
      <w:r w:rsidR="0060204F">
        <w:rPr>
          <w:lang w:val="en-US"/>
        </w:rPr>
        <w:t xml:space="preserve">by the </w:t>
      </w:r>
      <w:r w:rsidR="006F0290">
        <w:rPr>
          <w:lang w:val="en-US"/>
        </w:rPr>
        <w:t>MAC</w:t>
      </w:r>
      <w:r w:rsidR="00F626F3">
        <w:rPr>
          <w:lang w:val="en-US"/>
        </w:rPr>
        <w:t xml:space="preserve">and send it to the sensor via the </w:t>
      </w:r>
      <w:r w:rsidR="000061C8">
        <w:rPr>
          <w:lang w:val="en-US"/>
        </w:rPr>
        <w:t>terminal</w:t>
      </w:r>
      <w:r w:rsidR="00A2185C">
        <w:rPr>
          <w:lang w:val="en-US"/>
        </w:rPr>
        <w:t>’s</w:t>
      </w:r>
      <w:r w:rsidR="000061C8">
        <w:rPr>
          <w:lang w:val="en-US"/>
        </w:rPr>
        <w:t xml:space="preserve"> fusion and </w:t>
      </w:r>
      <w:ins w:id="38" w:author="Aner Shoham" w:date="2020-04-15T17:57:00Z">
        <w:r w:rsidR="00152FCB">
          <w:rPr>
            <w:lang w:val="en-US"/>
          </w:rPr>
          <w:t>the relevant service</w:t>
        </w:r>
        <w:r w:rsidR="005731DC">
          <w:rPr>
            <w:lang w:val="en-US"/>
          </w:rPr>
          <w:t>.</w:t>
        </w:r>
      </w:ins>
      <w:del w:id="39" w:author="Aner Shoham" w:date="2020-04-15T17:57:00Z">
        <w:r w:rsidR="000061C8" w:rsidDel="005731DC">
          <w:rPr>
            <w:lang w:val="en-US"/>
          </w:rPr>
          <w:delText xml:space="preserve">the </w:delText>
        </w:r>
        <w:r w:rsidR="00D9368A" w:rsidDel="005731DC">
          <w:rPr>
            <w:lang w:val="en-US"/>
          </w:rPr>
          <w:delText xml:space="preserve">socket connection </w:delText>
        </w:r>
        <w:r w:rsidR="00E35AB5" w:rsidDel="005731DC">
          <w:rPr>
            <w:lang w:val="en-US"/>
          </w:rPr>
          <w:delText>to</w:delText>
        </w:r>
        <w:r w:rsidR="00D9368A" w:rsidDel="005731DC">
          <w:rPr>
            <w:lang w:val="en-US"/>
          </w:rPr>
          <w:delText xml:space="preserve"> the IoT service.</w:delText>
        </w:r>
      </w:del>
    </w:p>
    <w:p w:rsidR="002F7059" w:rsidRPr="00235703" w:rsidRDefault="002F7059" w:rsidP="002F7059">
      <w:pPr>
        <w:rPr>
          <w:u w:val="single"/>
          <w:lang w:val="en-US"/>
        </w:rPr>
      </w:pPr>
      <w:r w:rsidRPr="00235703">
        <w:rPr>
          <w:u w:val="single"/>
          <w:lang w:val="en-US"/>
        </w:rPr>
        <w:t xml:space="preserve">HUB </w:t>
      </w:r>
      <w:r>
        <w:rPr>
          <w:u w:val="single"/>
          <w:lang w:val="en-US"/>
        </w:rPr>
        <w:t>R</w:t>
      </w:r>
      <w:r w:rsidRPr="00235703">
        <w:rPr>
          <w:u w:val="single"/>
          <w:lang w:val="en-US"/>
        </w:rPr>
        <w:t>x Path</w:t>
      </w:r>
    </w:p>
    <w:p w:rsidR="0007493A" w:rsidRDefault="000E5110" w:rsidP="0009796A">
      <w:pPr>
        <w:jc w:val="center"/>
        <w:rPr>
          <w:lang w:val="en-US"/>
        </w:rPr>
      </w:pPr>
      <w:r>
        <w:rPr>
          <w:noProof/>
          <w:lang w:val="en-US"/>
        </w:rPr>
        <w:lastRenderedPageBreak/>
        <w:drawing>
          <wp:inline distT="0" distB="0" distL="0" distR="0">
            <wp:extent cx="4159250" cy="2918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86756" cy="2937471"/>
                    </a:xfrm>
                    <a:prstGeom prst="rect">
                      <a:avLst/>
                    </a:prstGeom>
                    <a:noFill/>
                  </pic:spPr>
                </pic:pic>
              </a:graphicData>
            </a:graphic>
          </wp:inline>
        </w:drawing>
      </w:r>
    </w:p>
    <w:p w:rsidR="002E4E80" w:rsidRDefault="002E4E80" w:rsidP="00576EB7">
      <w:pPr>
        <w:rPr>
          <w:lang w:val="en-US"/>
        </w:rPr>
      </w:pPr>
    </w:p>
    <w:p w:rsidR="00466838" w:rsidRDefault="00205FE7" w:rsidP="00576EB7">
      <w:pPr>
        <w:rPr>
          <w:lang w:val="en-US"/>
        </w:rPr>
      </w:pPr>
      <w:r>
        <w:rPr>
          <w:lang w:val="en-US"/>
        </w:rPr>
        <w:t xml:space="preserve">The HUB Rx path is described in the figure above. A UDP packet </w:t>
      </w:r>
      <w:r w:rsidR="00D0364C">
        <w:rPr>
          <w:lang w:val="en-US"/>
        </w:rPr>
        <w:t xml:space="preserve">that </w:t>
      </w:r>
      <w:r>
        <w:rPr>
          <w:lang w:val="en-US"/>
        </w:rPr>
        <w:t>is sent from the IoT sensor</w:t>
      </w:r>
      <w:r w:rsidR="00A44892">
        <w:rPr>
          <w:lang w:val="en-US"/>
        </w:rPr>
        <w:t xml:space="preserve"> on the terminal side,</w:t>
      </w:r>
      <w:r>
        <w:rPr>
          <w:lang w:val="en-US"/>
        </w:rPr>
        <w:t xml:space="preserve"> is </w:t>
      </w:r>
      <w:r w:rsidR="00A969DA">
        <w:rPr>
          <w:lang w:val="en-US"/>
        </w:rPr>
        <w:t xml:space="preserve">received by the terminal on a socket </w:t>
      </w:r>
      <w:r w:rsidR="007D79A8">
        <w:rPr>
          <w:lang w:val="en-US"/>
        </w:rPr>
        <w:t xml:space="preserve">connection over Ethernet or BLE. In the terminal, the packet </w:t>
      </w:r>
      <w:r w:rsidR="002E1EC1">
        <w:rPr>
          <w:lang w:val="en-US"/>
        </w:rPr>
        <w:t xml:space="preserve">is </w:t>
      </w:r>
      <w:r w:rsidR="00E81BDC">
        <w:rPr>
          <w:lang w:val="en-US"/>
        </w:rPr>
        <w:t>received by the IoT data service and transferred to the</w:t>
      </w:r>
      <w:r w:rsidR="006974FB">
        <w:rPr>
          <w:lang w:val="en-US"/>
        </w:rPr>
        <w:t xml:space="preserve"> fusion and</w:t>
      </w:r>
      <w:r w:rsidR="00AE1704">
        <w:rPr>
          <w:lang w:val="en-US"/>
        </w:rPr>
        <w:t>MAC</w:t>
      </w:r>
      <w:r w:rsidR="00E81BDC">
        <w:rPr>
          <w:lang w:val="en-US"/>
        </w:rPr>
        <w:t xml:space="preserve">. The </w:t>
      </w:r>
      <w:r w:rsidR="00AE1704">
        <w:rPr>
          <w:lang w:val="en-US"/>
        </w:rPr>
        <w:t>MAC</w:t>
      </w:r>
      <w:r w:rsidR="003351D6">
        <w:rPr>
          <w:lang w:val="en-US"/>
        </w:rPr>
        <w:t xml:space="preserve">strips the L3/L4 headers from the packet and </w:t>
      </w:r>
      <w:r w:rsidR="00E81BDC">
        <w:rPr>
          <w:lang w:val="en-US"/>
        </w:rPr>
        <w:t xml:space="preserve">converts the UDP packet into hiSky air protocol </w:t>
      </w:r>
      <w:r w:rsidR="00660F5D">
        <w:rPr>
          <w:lang w:val="en-US"/>
        </w:rPr>
        <w:t>TS</w:t>
      </w:r>
      <w:r w:rsidR="00D901FB">
        <w:rPr>
          <w:lang w:val="en-US"/>
        </w:rPr>
        <w:t>s</w:t>
      </w:r>
      <w:r w:rsidR="00B47A58">
        <w:rPr>
          <w:lang w:val="en-US"/>
        </w:rPr>
        <w:t xml:space="preserve">(the packet is also fragmented </w:t>
      </w:r>
      <w:r w:rsidR="00021E5F">
        <w:rPr>
          <w:lang w:val="en-US"/>
        </w:rPr>
        <w:t xml:space="preserve">into a few TSs </w:t>
      </w:r>
      <w:r w:rsidR="00B47A58">
        <w:rPr>
          <w:lang w:val="en-US"/>
        </w:rPr>
        <w:t xml:space="preserve">if required) </w:t>
      </w:r>
      <w:r w:rsidR="00E81BDC">
        <w:rPr>
          <w:lang w:val="en-US"/>
        </w:rPr>
        <w:t>and send</w:t>
      </w:r>
      <w:r w:rsidR="00995560">
        <w:rPr>
          <w:lang w:val="en-US"/>
        </w:rPr>
        <w:t>s</w:t>
      </w:r>
      <w:r w:rsidR="00E81BDC">
        <w:rPr>
          <w:lang w:val="en-US"/>
        </w:rPr>
        <w:t xml:space="preserve"> it over the satellite</w:t>
      </w:r>
      <w:r w:rsidR="00B72D23">
        <w:rPr>
          <w:lang w:val="en-US"/>
        </w:rPr>
        <w:t xml:space="preserve"> link</w:t>
      </w:r>
      <w:r w:rsidR="00E81BDC">
        <w:rPr>
          <w:lang w:val="en-US"/>
        </w:rPr>
        <w:t xml:space="preserve">. </w:t>
      </w:r>
      <w:r w:rsidR="00D15E96">
        <w:rPr>
          <w:lang w:val="en-US"/>
        </w:rPr>
        <w:t xml:space="preserve">The Packet is </w:t>
      </w:r>
      <w:r w:rsidR="00C21F33">
        <w:rPr>
          <w:lang w:val="en-US"/>
        </w:rPr>
        <w:t xml:space="preserve">then </w:t>
      </w:r>
      <w:r w:rsidR="00D15E96">
        <w:rPr>
          <w:lang w:val="en-US"/>
        </w:rPr>
        <w:t>received by the HUB modem</w:t>
      </w:r>
      <w:r w:rsidR="009B2AB4">
        <w:rPr>
          <w:lang w:val="en-US"/>
        </w:rPr>
        <w:t xml:space="preserve">, which packs it inside an </w:t>
      </w:r>
      <w:r w:rsidR="00E779F7">
        <w:rPr>
          <w:lang w:val="en-US"/>
        </w:rPr>
        <w:t>UDP</w:t>
      </w:r>
      <w:r w:rsidR="009B2AB4">
        <w:rPr>
          <w:lang w:val="en-US"/>
        </w:rPr>
        <w:t xml:space="preserve"> packet and send it over a UDP socket to the HUB PP</w:t>
      </w:r>
      <w:r w:rsidR="00FD3DA8">
        <w:rPr>
          <w:lang w:val="en-US"/>
        </w:rPr>
        <w:t xml:space="preserve"> modem control unit. </w:t>
      </w:r>
      <w:r w:rsidR="00DD1F62">
        <w:rPr>
          <w:lang w:val="en-US"/>
        </w:rPr>
        <w:t xml:space="preserve">The modem control unit </w:t>
      </w:r>
      <w:r w:rsidR="00A24355">
        <w:rPr>
          <w:lang w:val="en-US"/>
        </w:rPr>
        <w:t>hands</w:t>
      </w:r>
      <w:r w:rsidR="00F07EBE">
        <w:rPr>
          <w:lang w:val="en-US"/>
        </w:rPr>
        <w:t xml:space="preserve"> the received packet </w:t>
      </w:r>
      <w:r w:rsidR="00A24355">
        <w:rPr>
          <w:lang w:val="en-US"/>
        </w:rPr>
        <w:t>t</w:t>
      </w:r>
      <w:r w:rsidR="00F07EBE">
        <w:rPr>
          <w:lang w:val="en-US"/>
        </w:rPr>
        <w:t>o</w:t>
      </w:r>
      <w:r w:rsidR="00A02468">
        <w:rPr>
          <w:lang w:val="en-US"/>
        </w:rPr>
        <w:t xml:space="preserve"> the</w:t>
      </w:r>
      <w:r w:rsidR="009A5C2D">
        <w:rPr>
          <w:lang w:val="en-US"/>
        </w:rPr>
        <w:t>Fusion</w:t>
      </w:r>
      <w:r w:rsidR="00466838">
        <w:rPr>
          <w:lang w:val="en-US"/>
        </w:rPr>
        <w:t xml:space="preserve"> and</w:t>
      </w:r>
      <w:r w:rsidR="00C80DC4">
        <w:rPr>
          <w:lang w:val="en-US"/>
        </w:rPr>
        <w:t xml:space="preserve"> sends an ack packet to the H</w:t>
      </w:r>
      <w:ins w:id="40" w:author="Aner Shoham" w:date="2020-04-15T17:59:00Z">
        <w:r w:rsidR="00836804">
          <w:rPr>
            <w:lang w:val="en-US"/>
          </w:rPr>
          <w:t>UB</w:t>
        </w:r>
      </w:ins>
      <w:del w:id="41" w:author="Aner Shoham" w:date="2020-04-15T17:59:00Z">
        <w:r w:rsidR="00C80DC4" w:rsidDel="00836804">
          <w:rPr>
            <w:lang w:val="en-US"/>
          </w:rPr>
          <w:delText>ub</w:delText>
        </w:r>
      </w:del>
      <w:r w:rsidR="00C80DC4">
        <w:rPr>
          <w:lang w:val="en-US"/>
        </w:rPr>
        <w:t xml:space="preserve"> Modem unit. </w:t>
      </w:r>
    </w:p>
    <w:p w:rsidR="0007493A" w:rsidRDefault="006464C7" w:rsidP="00576EB7">
      <w:pPr>
        <w:rPr>
          <w:lang w:val="en-US"/>
        </w:rPr>
      </w:pPr>
      <w:r>
        <w:rPr>
          <w:lang w:val="en-US"/>
        </w:rPr>
        <w:t xml:space="preserve">The Fusion puts the received </w:t>
      </w:r>
      <w:r w:rsidR="008172E2">
        <w:rPr>
          <w:lang w:val="en-US"/>
        </w:rPr>
        <w:t xml:space="preserve">packet </w:t>
      </w:r>
      <w:r w:rsidR="00B55C78">
        <w:rPr>
          <w:lang w:val="en-US"/>
        </w:rPr>
        <w:t xml:space="preserve">into the </w:t>
      </w:r>
      <w:r w:rsidR="00E550C5">
        <w:rPr>
          <w:lang w:val="en-US"/>
        </w:rPr>
        <w:t xml:space="preserve">Rx buffer of the terminal that sent the packet. </w:t>
      </w:r>
      <w:r w:rsidR="00DF6558">
        <w:rPr>
          <w:lang w:val="en-US"/>
        </w:rPr>
        <w:t xml:space="preserve">If the original packet was fragmented into a few fragments </w:t>
      </w:r>
      <w:r w:rsidR="00662860">
        <w:rPr>
          <w:lang w:val="en-US"/>
        </w:rPr>
        <w:t>(TSs) by</w:t>
      </w:r>
      <w:r w:rsidR="00DF6558">
        <w:rPr>
          <w:lang w:val="en-US"/>
        </w:rPr>
        <w:t xml:space="preserve"> the </w:t>
      </w:r>
      <w:r w:rsidR="00B60F3D">
        <w:rPr>
          <w:lang w:val="en-US"/>
        </w:rPr>
        <w:t xml:space="preserve">MAC in the </w:t>
      </w:r>
      <w:r w:rsidR="00DF6558">
        <w:rPr>
          <w:lang w:val="en-US"/>
        </w:rPr>
        <w:t xml:space="preserve">Terminal, each fragment that is received by the HUB, is </w:t>
      </w:r>
      <w:r w:rsidR="00E00DAC">
        <w:rPr>
          <w:lang w:val="en-US"/>
        </w:rPr>
        <w:t xml:space="preserve">then </w:t>
      </w:r>
      <w:r w:rsidR="00DF6558">
        <w:rPr>
          <w:lang w:val="en-US"/>
        </w:rPr>
        <w:t xml:space="preserve">put into the </w:t>
      </w:r>
      <w:r w:rsidR="00A77DF2">
        <w:rPr>
          <w:lang w:val="en-US"/>
        </w:rPr>
        <w:t>terminal</w:t>
      </w:r>
      <w:r w:rsidR="00AC53D7">
        <w:rPr>
          <w:lang w:val="en-US"/>
        </w:rPr>
        <w:t>’s</w:t>
      </w:r>
      <w:r w:rsidR="00DF6558">
        <w:rPr>
          <w:lang w:val="en-US"/>
        </w:rPr>
        <w:t>Rx buffer in a FIFO fashion.</w:t>
      </w:r>
      <w:r w:rsidR="000B07D6">
        <w:rPr>
          <w:lang w:val="en-US"/>
        </w:rPr>
        <w:t>T</w:t>
      </w:r>
      <w:r w:rsidR="00F614F0">
        <w:rPr>
          <w:lang w:val="en-US"/>
        </w:rPr>
        <w:t>he</w:t>
      </w:r>
      <w:r w:rsidR="000F1230">
        <w:rPr>
          <w:lang w:val="en-US"/>
        </w:rPr>
        <w:t>received packet</w:t>
      </w:r>
      <w:r w:rsidR="000B07D6">
        <w:rPr>
          <w:lang w:val="en-US"/>
        </w:rPr>
        <w:t>(s)</w:t>
      </w:r>
      <w:r w:rsidR="000F1230">
        <w:rPr>
          <w:lang w:val="en-US"/>
        </w:rPr>
        <w:t xml:space="preserve"> in the </w:t>
      </w:r>
      <w:r w:rsidR="00B96180">
        <w:rPr>
          <w:lang w:val="en-US"/>
        </w:rPr>
        <w:t xml:space="preserve">Rx buffer </w:t>
      </w:r>
      <w:r w:rsidR="000F1230">
        <w:rPr>
          <w:lang w:val="en-US"/>
        </w:rPr>
        <w:t xml:space="preserve">of the </w:t>
      </w:r>
      <w:r w:rsidR="005B24C3">
        <w:rPr>
          <w:lang w:val="en-US"/>
        </w:rPr>
        <w:t xml:space="preserve">relevant </w:t>
      </w:r>
      <w:r w:rsidR="000F1230">
        <w:rPr>
          <w:lang w:val="en-US"/>
        </w:rPr>
        <w:t>terminal</w:t>
      </w:r>
      <w:r w:rsidR="00E54433">
        <w:rPr>
          <w:lang w:val="en-US"/>
        </w:rPr>
        <w:t>,</w:t>
      </w:r>
      <w:r w:rsidR="005B24C3">
        <w:rPr>
          <w:lang w:val="en-US"/>
        </w:rPr>
        <w:t xml:space="preserve"> also has a </w:t>
      </w:r>
      <w:r w:rsidR="00040424" w:rsidRPr="00040424">
        <w:rPr>
          <w:highlight w:val="yellow"/>
          <w:lang w:val="en-US"/>
          <w:rPrChange w:id="42" w:author="Aner Shoham" w:date="2020-04-15T17:59:00Z">
            <w:rPr>
              <w:lang w:val="en-US"/>
            </w:rPr>
          </w:rPrChange>
        </w:rPr>
        <w:t>tag</w:t>
      </w:r>
      <w:r w:rsidR="005B24C3">
        <w:rPr>
          <w:lang w:val="en-US"/>
        </w:rPr>
        <w:t xml:space="preserve"> that identifies the </w:t>
      </w:r>
      <w:r w:rsidR="006B3ECB">
        <w:rPr>
          <w:lang w:val="en-US"/>
        </w:rPr>
        <w:t>service that sent the packet</w:t>
      </w:r>
      <w:r w:rsidR="00373AE2">
        <w:rPr>
          <w:lang w:val="en-US"/>
        </w:rPr>
        <w:t>. Based on this information</w:t>
      </w:r>
      <w:r w:rsidR="00584016">
        <w:rPr>
          <w:lang w:val="en-US"/>
        </w:rPr>
        <w:t xml:space="preserve">, </w:t>
      </w:r>
      <w:r w:rsidR="006B3ECB">
        <w:rPr>
          <w:lang w:val="en-US"/>
        </w:rPr>
        <w:t xml:space="preserve">the HUB Fusion unit </w:t>
      </w:r>
      <w:r w:rsidR="001C7195">
        <w:rPr>
          <w:lang w:val="en-US"/>
        </w:rPr>
        <w:t>reads the buffer</w:t>
      </w:r>
      <w:r w:rsidR="00317B0F">
        <w:rPr>
          <w:lang w:val="en-US"/>
        </w:rPr>
        <w:t xml:space="preserve">. If </w:t>
      </w:r>
      <w:r w:rsidR="004F2EE1">
        <w:rPr>
          <w:lang w:val="en-US"/>
        </w:rPr>
        <w:t xml:space="preserve">a fragmented packet was received, the Fusion will wait until all fragment are received. </w:t>
      </w:r>
      <w:r w:rsidR="00F54A48">
        <w:rPr>
          <w:lang w:val="en-US"/>
        </w:rPr>
        <w:t xml:space="preserve">The Fusion then </w:t>
      </w:r>
      <w:r w:rsidR="00F26D9C">
        <w:rPr>
          <w:lang w:val="en-US"/>
        </w:rPr>
        <w:t>re-</w:t>
      </w:r>
      <w:r w:rsidR="007924D6">
        <w:rPr>
          <w:lang w:val="en-US"/>
        </w:rPr>
        <w:t>constructs</w:t>
      </w:r>
      <w:r w:rsidR="00A427A4">
        <w:rPr>
          <w:lang w:val="en-US"/>
        </w:rPr>
        <w:t>the original UDP packet and send</w:t>
      </w:r>
      <w:r w:rsidR="007924D6">
        <w:rPr>
          <w:lang w:val="en-US"/>
        </w:rPr>
        <w:t>s</w:t>
      </w:r>
      <w:r w:rsidR="00A427A4">
        <w:rPr>
          <w:lang w:val="en-US"/>
        </w:rPr>
        <w:t xml:space="preserve"> it to the relevant </w:t>
      </w:r>
      <w:r w:rsidR="005F2B86">
        <w:rPr>
          <w:lang w:val="en-US"/>
        </w:rPr>
        <w:t>IoT service</w:t>
      </w:r>
      <w:ins w:id="43" w:author="Aner Shoham" w:date="2020-04-15T18:01:00Z">
        <w:r w:rsidR="00D26475">
          <w:rPr>
            <w:lang w:val="en-US"/>
          </w:rPr>
          <w:t>,</w:t>
        </w:r>
      </w:ins>
      <w:r w:rsidR="005F2B86">
        <w:rPr>
          <w:lang w:val="en-US"/>
        </w:rPr>
        <w:t xml:space="preserve"> over an internal UDP socket connection. </w:t>
      </w:r>
      <w:r w:rsidR="00A868C5">
        <w:rPr>
          <w:lang w:val="en-US"/>
        </w:rPr>
        <w:t xml:space="preserve">The relevant service then sends </w:t>
      </w:r>
      <w:r w:rsidR="00AF3CC7">
        <w:rPr>
          <w:lang w:val="en-US"/>
        </w:rPr>
        <w:t>the packet</w:t>
      </w:r>
      <w:r w:rsidR="008A7456">
        <w:rPr>
          <w:lang w:val="en-US"/>
        </w:rPr>
        <w:t xml:space="preserve"> to the app server on the Internet using an external socket</w:t>
      </w:r>
      <w:r w:rsidR="00AF3CC7">
        <w:rPr>
          <w:lang w:val="en-US"/>
        </w:rPr>
        <w:t xml:space="preserve"> connection</w:t>
      </w:r>
      <w:r w:rsidR="008A7456">
        <w:rPr>
          <w:lang w:val="en-US"/>
        </w:rPr>
        <w:t>.</w:t>
      </w:r>
    </w:p>
    <w:p w:rsidR="0007493A" w:rsidRDefault="0007493A" w:rsidP="00576EB7">
      <w:pPr>
        <w:rPr>
          <w:lang w:val="en-US"/>
        </w:rPr>
      </w:pPr>
    </w:p>
    <w:p w:rsidR="0007493A" w:rsidDel="00D26475" w:rsidRDefault="0007493A" w:rsidP="00576EB7">
      <w:pPr>
        <w:rPr>
          <w:del w:id="44" w:author="Aner Shoham" w:date="2020-04-15T18:01:00Z"/>
          <w:lang w:val="en-US"/>
        </w:rPr>
      </w:pPr>
    </w:p>
    <w:p w:rsidR="0007493A" w:rsidDel="00D26475" w:rsidRDefault="0007493A" w:rsidP="00576EB7">
      <w:pPr>
        <w:rPr>
          <w:del w:id="45" w:author="Aner Shoham" w:date="2020-04-15T18:01:00Z"/>
          <w:lang w:val="en-US"/>
        </w:rPr>
      </w:pPr>
    </w:p>
    <w:p w:rsidR="0007493A" w:rsidDel="00D26475" w:rsidRDefault="0007493A" w:rsidP="00576EB7">
      <w:pPr>
        <w:rPr>
          <w:del w:id="46" w:author="Aner Shoham" w:date="2020-04-15T18:01:00Z"/>
          <w:lang w:val="en-US"/>
        </w:rPr>
      </w:pPr>
    </w:p>
    <w:p w:rsidR="0007493A" w:rsidDel="00D26475" w:rsidRDefault="0007493A" w:rsidP="00576EB7">
      <w:pPr>
        <w:rPr>
          <w:del w:id="47" w:author="Aner Shoham" w:date="2020-04-15T18:01:00Z"/>
          <w:lang w:val="en-US"/>
        </w:rPr>
      </w:pPr>
    </w:p>
    <w:p w:rsidR="00CD7F9E" w:rsidRPr="00776FFF" w:rsidRDefault="00CD7F9E" w:rsidP="00576EB7">
      <w:pPr>
        <w:rPr>
          <w:b/>
          <w:bCs/>
          <w:sz w:val="28"/>
          <w:szCs w:val="28"/>
          <w:u w:val="single"/>
          <w:lang w:val="en-US"/>
        </w:rPr>
      </w:pPr>
      <w:r w:rsidRPr="00776FFF">
        <w:rPr>
          <w:b/>
          <w:bCs/>
          <w:sz w:val="28"/>
          <w:szCs w:val="28"/>
          <w:u w:val="single"/>
          <w:lang w:val="en-US"/>
        </w:rPr>
        <w:t>The Core Admin</w:t>
      </w:r>
    </w:p>
    <w:p w:rsidR="00EC514A" w:rsidRDefault="00EC514A" w:rsidP="00576EB7">
      <w:pPr>
        <w:rPr>
          <w:lang w:val="en-US"/>
        </w:rPr>
      </w:pPr>
      <w:r>
        <w:rPr>
          <w:lang w:val="en-US"/>
        </w:rPr>
        <w:t xml:space="preserve">The Core Admin </w:t>
      </w:r>
      <w:r w:rsidR="008B49A5">
        <w:rPr>
          <w:lang w:val="en-US"/>
        </w:rPr>
        <w:t>is responsible for the management of the HUB PP high-level operations</w:t>
      </w:r>
      <w:r w:rsidR="00700781">
        <w:rPr>
          <w:lang w:val="en-US"/>
        </w:rPr>
        <w:t>. The Core Admin</w:t>
      </w:r>
      <w:del w:id="48" w:author="Aner Shoham" w:date="2020-04-15T18:02:00Z">
        <w:r w:rsidDel="002657BE">
          <w:rPr>
            <w:lang w:val="en-US"/>
          </w:rPr>
          <w:delText xml:space="preserve">has </w:delText>
        </w:r>
      </w:del>
      <w:ins w:id="49" w:author="Aner Shoham" w:date="2020-04-15T18:02:00Z">
        <w:r w:rsidR="002657BE">
          <w:rPr>
            <w:lang w:val="en-US"/>
          </w:rPr>
          <w:t xml:space="preserve">manage </w:t>
        </w:r>
      </w:ins>
      <w:r>
        <w:rPr>
          <w:lang w:val="en-US"/>
        </w:rPr>
        <w:t>the followin</w:t>
      </w:r>
      <w:r w:rsidR="008B49A5">
        <w:rPr>
          <w:lang w:val="en-US"/>
        </w:rPr>
        <w:t xml:space="preserve">g </w:t>
      </w:r>
      <w:r w:rsidR="00700781">
        <w:rPr>
          <w:lang w:val="en-US"/>
        </w:rPr>
        <w:t>functions:</w:t>
      </w:r>
    </w:p>
    <w:p w:rsidR="00700781" w:rsidRDefault="00AC7566" w:rsidP="00AA3126">
      <w:pPr>
        <w:pStyle w:val="ListParagraph"/>
        <w:numPr>
          <w:ilvl w:val="0"/>
          <w:numId w:val="2"/>
        </w:numPr>
        <w:rPr>
          <w:lang w:val="en-US"/>
        </w:rPr>
      </w:pPr>
      <w:r>
        <w:rPr>
          <w:lang w:val="en-US"/>
        </w:rPr>
        <w:lastRenderedPageBreak/>
        <w:t>Initialize the HUB PP system</w:t>
      </w:r>
      <w:r w:rsidR="00AE4604">
        <w:rPr>
          <w:lang w:val="en-US"/>
        </w:rPr>
        <w:t>.</w:t>
      </w:r>
    </w:p>
    <w:p w:rsidR="009F4643" w:rsidRDefault="009F4643" w:rsidP="00AA3126">
      <w:pPr>
        <w:pStyle w:val="ListParagraph"/>
        <w:numPr>
          <w:ilvl w:val="0"/>
          <w:numId w:val="2"/>
        </w:numPr>
        <w:rPr>
          <w:lang w:val="en-US"/>
        </w:rPr>
      </w:pPr>
      <w:r>
        <w:rPr>
          <w:lang w:val="en-US"/>
        </w:rPr>
        <w:t xml:space="preserve">Register </w:t>
      </w:r>
      <w:r w:rsidR="00A31EB6">
        <w:rPr>
          <w:lang w:val="en-US"/>
        </w:rPr>
        <w:t xml:space="preserve">and authenticate </w:t>
      </w:r>
      <w:r>
        <w:rPr>
          <w:lang w:val="en-US"/>
        </w:rPr>
        <w:t xml:space="preserve">the HUB PP </w:t>
      </w:r>
      <w:r w:rsidR="00FE781B">
        <w:rPr>
          <w:lang w:val="en-US"/>
        </w:rPr>
        <w:t>with the NMS system.</w:t>
      </w:r>
    </w:p>
    <w:p w:rsidR="00FE781B" w:rsidRDefault="00FE781B" w:rsidP="00AA3126">
      <w:pPr>
        <w:pStyle w:val="ListParagraph"/>
        <w:numPr>
          <w:ilvl w:val="0"/>
          <w:numId w:val="2"/>
        </w:numPr>
        <w:rPr>
          <w:lang w:val="en-US"/>
        </w:rPr>
      </w:pPr>
      <w:r>
        <w:rPr>
          <w:lang w:val="en-US"/>
        </w:rPr>
        <w:t xml:space="preserve">Register </w:t>
      </w:r>
      <w:r w:rsidR="005C63BB">
        <w:rPr>
          <w:lang w:val="en-US"/>
        </w:rPr>
        <w:t xml:space="preserve">and authenticate </w:t>
      </w:r>
      <w:r>
        <w:rPr>
          <w:lang w:val="en-US"/>
        </w:rPr>
        <w:t xml:space="preserve">each </w:t>
      </w:r>
      <w:r w:rsidR="00053904">
        <w:rPr>
          <w:lang w:val="en-US"/>
        </w:rPr>
        <w:t xml:space="preserve">new </w:t>
      </w:r>
      <w:r>
        <w:rPr>
          <w:lang w:val="en-US"/>
        </w:rPr>
        <w:t xml:space="preserve">terminal </w:t>
      </w:r>
      <w:r w:rsidR="00C82650">
        <w:rPr>
          <w:lang w:val="en-US"/>
        </w:rPr>
        <w:t>according to a local file, or</w:t>
      </w:r>
      <w:r w:rsidR="005C63BB">
        <w:rPr>
          <w:lang w:val="en-US"/>
        </w:rPr>
        <w:t xml:space="preserve"> the NMS</w:t>
      </w:r>
      <w:ins w:id="50" w:author="Aner Shoham" w:date="2020-04-15T18:02:00Z">
        <w:r w:rsidR="005A6C7C">
          <w:rPr>
            <w:lang w:val="en-US"/>
          </w:rPr>
          <w:t xml:space="preserve"> info</w:t>
        </w:r>
      </w:ins>
      <w:r w:rsidR="005A3B2B">
        <w:rPr>
          <w:lang w:val="en-US"/>
        </w:rPr>
        <w:t xml:space="preserve">, and </w:t>
      </w:r>
      <w:del w:id="51" w:author="Aner Shoham" w:date="2020-04-15T18:02:00Z">
        <w:r w:rsidR="005A3B2B" w:rsidDel="0047460A">
          <w:rPr>
            <w:lang w:val="en-US"/>
          </w:rPr>
          <w:delText xml:space="preserve">ACK </w:delText>
        </w:r>
      </w:del>
      <w:ins w:id="52" w:author="Aner Shoham" w:date="2020-04-15T18:02:00Z">
        <w:r w:rsidR="0047460A">
          <w:rPr>
            <w:lang w:val="en-US"/>
          </w:rPr>
          <w:t xml:space="preserve">assign </w:t>
        </w:r>
      </w:ins>
      <w:del w:id="53" w:author="Aner Shoham" w:date="2020-04-15T18:03:00Z">
        <w:r w:rsidR="005A3B2B" w:rsidDel="0047460A">
          <w:rPr>
            <w:lang w:val="en-US"/>
          </w:rPr>
          <w:delText xml:space="preserve">the </w:delText>
        </w:r>
      </w:del>
      <w:ins w:id="54" w:author="Aner Shoham" w:date="2020-04-15T18:03:00Z">
        <w:r w:rsidR="0047460A">
          <w:rPr>
            <w:lang w:val="en-US"/>
          </w:rPr>
          <w:t xml:space="preserve">each registering </w:t>
        </w:r>
      </w:ins>
      <w:r w:rsidR="005A3B2B">
        <w:rPr>
          <w:lang w:val="en-US"/>
        </w:rPr>
        <w:t>terminal</w:t>
      </w:r>
      <w:del w:id="55" w:author="Aner Shoham" w:date="2020-04-15T18:02:00Z">
        <w:r w:rsidR="00FC4512" w:rsidDel="0047460A">
          <w:rPr>
            <w:lang w:val="en-US"/>
          </w:rPr>
          <w:delText xml:space="preserve"> with</w:delText>
        </w:r>
      </w:del>
      <w:r w:rsidR="00FC4512">
        <w:rPr>
          <w:lang w:val="en-US"/>
        </w:rPr>
        <w:t xml:space="preserve"> a </w:t>
      </w:r>
      <w:r w:rsidR="00D3379B">
        <w:rPr>
          <w:lang w:val="en-US"/>
        </w:rPr>
        <w:t>short terminal ID</w:t>
      </w:r>
      <w:ins w:id="56" w:author="Aner Shoham" w:date="2020-04-15T18:03:00Z">
        <w:r w:rsidR="00F57227">
          <w:rPr>
            <w:lang w:val="en-US"/>
          </w:rPr>
          <w:t xml:space="preserve"> number</w:t>
        </w:r>
      </w:ins>
      <w:r w:rsidR="00F81BAE">
        <w:rPr>
          <w:lang w:val="en-US"/>
        </w:rPr>
        <w:t>.</w:t>
      </w:r>
    </w:p>
    <w:p w:rsidR="00A62CB2" w:rsidRDefault="00A62CB2" w:rsidP="00AA3126">
      <w:pPr>
        <w:pStyle w:val="ListParagraph"/>
        <w:numPr>
          <w:ilvl w:val="0"/>
          <w:numId w:val="2"/>
        </w:numPr>
        <w:rPr>
          <w:lang w:val="en-US"/>
        </w:rPr>
      </w:pPr>
      <w:r>
        <w:rPr>
          <w:lang w:val="en-US"/>
        </w:rPr>
        <w:t xml:space="preserve">Collect </w:t>
      </w:r>
      <w:r w:rsidR="003A3B09">
        <w:rPr>
          <w:lang w:val="en-US"/>
        </w:rPr>
        <w:t>operation</w:t>
      </w:r>
      <w:r w:rsidR="00F55B30">
        <w:rPr>
          <w:lang w:val="en-US"/>
        </w:rPr>
        <w:t>al</w:t>
      </w:r>
      <w:r w:rsidR="003A3B09">
        <w:rPr>
          <w:lang w:val="en-US"/>
        </w:rPr>
        <w:t xml:space="preserve"> and error data from the HUB modems, the HUB PP and the </w:t>
      </w:r>
      <w:r w:rsidR="00F116D8">
        <w:rPr>
          <w:lang w:val="en-US"/>
        </w:rPr>
        <w:t>terminals and log them locally and send them to the NMS</w:t>
      </w:r>
      <w:r w:rsidR="009E3A3E">
        <w:rPr>
          <w:lang w:val="en-US"/>
        </w:rPr>
        <w:t>.</w:t>
      </w:r>
    </w:p>
    <w:p w:rsidR="00AC7566" w:rsidRDefault="00FF54BA" w:rsidP="00AA3126">
      <w:pPr>
        <w:pStyle w:val="ListParagraph"/>
        <w:numPr>
          <w:ilvl w:val="0"/>
          <w:numId w:val="2"/>
        </w:numPr>
        <w:rPr>
          <w:lang w:val="en-US"/>
        </w:rPr>
      </w:pPr>
      <w:r>
        <w:rPr>
          <w:lang w:val="en-US"/>
        </w:rPr>
        <w:t xml:space="preserve">Send the PHY </w:t>
      </w:r>
      <w:r w:rsidR="00134507">
        <w:rPr>
          <w:lang w:val="en-US"/>
        </w:rPr>
        <w:t>initiation</w:t>
      </w:r>
      <w:r w:rsidR="009D1E24">
        <w:rPr>
          <w:lang w:val="en-US"/>
        </w:rPr>
        <w:t>parameters fil</w:t>
      </w:r>
      <w:r w:rsidR="004E1679">
        <w:rPr>
          <w:lang w:val="en-US"/>
        </w:rPr>
        <w:t>e</w:t>
      </w:r>
      <w:r w:rsidR="009D1E24">
        <w:rPr>
          <w:lang w:val="en-US"/>
        </w:rPr>
        <w:t xml:space="preserve"> to the PHY control module</w:t>
      </w:r>
      <w:r w:rsidR="00275D9C">
        <w:rPr>
          <w:lang w:val="en-US"/>
        </w:rPr>
        <w:t xml:space="preserve">. The </w:t>
      </w:r>
      <w:r w:rsidR="007336EC">
        <w:rPr>
          <w:lang w:val="en-US"/>
        </w:rPr>
        <w:t xml:space="preserve">relevant PHY </w:t>
      </w:r>
      <w:r w:rsidR="00275D9C">
        <w:rPr>
          <w:lang w:val="en-US"/>
        </w:rPr>
        <w:t xml:space="preserve">parameters will be based on </w:t>
      </w:r>
      <w:r w:rsidR="003A6BBE">
        <w:rPr>
          <w:lang w:val="en-US"/>
        </w:rPr>
        <w:t xml:space="preserve">information from </w:t>
      </w:r>
      <w:r w:rsidR="0066443C">
        <w:rPr>
          <w:lang w:val="en-US"/>
        </w:rPr>
        <w:t xml:space="preserve">a local file or </w:t>
      </w:r>
      <w:r w:rsidR="003A6BBE">
        <w:rPr>
          <w:lang w:val="en-US"/>
        </w:rPr>
        <w:t xml:space="preserve">the </w:t>
      </w:r>
      <w:r w:rsidR="00275D9C">
        <w:rPr>
          <w:lang w:val="en-US"/>
        </w:rPr>
        <w:t>NMS.</w:t>
      </w:r>
    </w:p>
    <w:p w:rsidR="00AE6656" w:rsidRDefault="00AE6656" w:rsidP="00AA3126">
      <w:pPr>
        <w:pStyle w:val="ListParagraph"/>
        <w:numPr>
          <w:ilvl w:val="0"/>
          <w:numId w:val="2"/>
        </w:numPr>
        <w:rPr>
          <w:lang w:val="en-US"/>
        </w:rPr>
      </w:pPr>
      <w:r>
        <w:rPr>
          <w:lang w:val="en-US"/>
        </w:rPr>
        <w:t xml:space="preserve">Get the </w:t>
      </w:r>
      <w:del w:id="57" w:author="Aner Shoham" w:date="2020-04-15T18:04:00Z">
        <w:r w:rsidDel="00450918">
          <w:rPr>
            <w:lang w:val="en-US"/>
          </w:rPr>
          <w:delText xml:space="preserve">operation </w:delText>
        </w:r>
      </w:del>
      <w:ins w:id="58" w:author="Aner Shoham" w:date="2020-04-15T18:04:00Z">
        <w:r w:rsidR="00450918">
          <w:rPr>
            <w:lang w:val="en-US"/>
          </w:rPr>
          <w:t xml:space="preserve">configuration </w:t>
        </w:r>
      </w:ins>
      <w:r w:rsidR="0043727A">
        <w:rPr>
          <w:lang w:val="en-US"/>
        </w:rPr>
        <w:t>information</w:t>
      </w:r>
      <w:r>
        <w:rPr>
          <w:lang w:val="en-US"/>
        </w:rPr>
        <w:t xml:space="preserve"> for </w:t>
      </w:r>
      <w:r w:rsidR="00B61660">
        <w:rPr>
          <w:lang w:val="en-US"/>
        </w:rPr>
        <w:t xml:space="preserve">each terminal from </w:t>
      </w:r>
      <w:r w:rsidR="0043727A">
        <w:rPr>
          <w:lang w:val="en-US"/>
        </w:rPr>
        <w:t xml:space="preserve">a local file or </w:t>
      </w:r>
      <w:r w:rsidR="00B61660">
        <w:rPr>
          <w:lang w:val="en-US"/>
        </w:rPr>
        <w:t>the NMS.</w:t>
      </w:r>
    </w:p>
    <w:p w:rsidR="00B61660" w:rsidRPr="0076711B" w:rsidRDefault="00040424" w:rsidP="00AA3126">
      <w:pPr>
        <w:pStyle w:val="ListParagraph"/>
        <w:numPr>
          <w:ilvl w:val="0"/>
          <w:numId w:val="2"/>
        </w:numPr>
        <w:rPr>
          <w:highlight w:val="yellow"/>
          <w:lang w:val="en-US"/>
          <w:rPrChange w:id="59" w:author="Aner Shoham" w:date="2020-04-15T18:04:00Z">
            <w:rPr>
              <w:lang w:val="en-US"/>
            </w:rPr>
          </w:rPrChange>
        </w:rPr>
      </w:pPr>
      <w:r w:rsidRPr="00040424">
        <w:rPr>
          <w:highlight w:val="yellow"/>
          <w:lang w:val="en-US"/>
          <w:rPrChange w:id="60" w:author="Aner Shoham" w:date="2020-04-15T18:04:00Z">
            <w:rPr>
              <w:lang w:val="en-US"/>
            </w:rPr>
          </w:rPrChange>
        </w:rPr>
        <w:t>Create the required service(s) for each terminal based on its usage profile.</w:t>
      </w:r>
    </w:p>
    <w:p w:rsidR="00A71CED" w:rsidRDefault="00F81132" w:rsidP="00A71CED">
      <w:pPr>
        <w:pStyle w:val="ListParagraph"/>
        <w:numPr>
          <w:ilvl w:val="0"/>
          <w:numId w:val="2"/>
        </w:numPr>
        <w:rPr>
          <w:lang w:val="en-US"/>
        </w:rPr>
      </w:pPr>
      <w:r>
        <w:rPr>
          <w:lang w:val="en-US"/>
        </w:rPr>
        <w:t xml:space="preserve">Generate the </w:t>
      </w:r>
      <w:r w:rsidR="00455457">
        <w:rPr>
          <w:lang w:val="en-US"/>
        </w:rPr>
        <w:t xml:space="preserve">TS </w:t>
      </w:r>
      <w:r w:rsidR="00A71CED">
        <w:rPr>
          <w:lang w:val="en-US"/>
        </w:rPr>
        <w:t xml:space="preserve">Assignment table </w:t>
      </w:r>
      <w:r w:rsidR="00455457">
        <w:rPr>
          <w:lang w:val="en-US"/>
        </w:rPr>
        <w:t>and send it to the Fusion.</w:t>
      </w:r>
    </w:p>
    <w:p w:rsidR="00A71CED" w:rsidRDefault="00185D09" w:rsidP="00A71CED">
      <w:pPr>
        <w:pStyle w:val="ListParagraph"/>
        <w:numPr>
          <w:ilvl w:val="0"/>
          <w:numId w:val="2"/>
        </w:numPr>
        <w:rPr>
          <w:lang w:val="en-US"/>
        </w:rPr>
      </w:pPr>
      <w:r>
        <w:rPr>
          <w:lang w:val="en-US"/>
        </w:rPr>
        <w:t xml:space="preserve">Maintain </w:t>
      </w:r>
      <w:r w:rsidR="002E1EDB">
        <w:rPr>
          <w:lang w:val="en-US"/>
        </w:rPr>
        <w:t>and hand</w:t>
      </w:r>
      <w:r w:rsidR="002D35AA">
        <w:rPr>
          <w:lang w:val="en-US"/>
        </w:rPr>
        <w:t xml:space="preserve">les </w:t>
      </w:r>
      <w:r w:rsidR="002E1EDB">
        <w:rPr>
          <w:lang w:val="en-US"/>
        </w:rPr>
        <w:t xml:space="preserve">the </w:t>
      </w:r>
      <w:r w:rsidR="00563C97">
        <w:rPr>
          <w:lang w:val="en-US"/>
        </w:rPr>
        <w:t>Active Terminal list</w:t>
      </w:r>
      <w:r w:rsidR="00DB6C6A">
        <w:rPr>
          <w:lang w:val="en-US"/>
        </w:rPr>
        <w:t>.</w:t>
      </w:r>
    </w:p>
    <w:p w:rsidR="00D759A5" w:rsidRDefault="00F17525" w:rsidP="00A71CED">
      <w:pPr>
        <w:pStyle w:val="ListParagraph"/>
        <w:numPr>
          <w:ilvl w:val="0"/>
          <w:numId w:val="2"/>
        </w:numPr>
        <w:rPr>
          <w:lang w:val="en-US"/>
        </w:rPr>
      </w:pPr>
      <w:r>
        <w:rPr>
          <w:lang w:val="en-US"/>
        </w:rPr>
        <w:t>Connect to the NMS server</w:t>
      </w:r>
      <w:r w:rsidR="00C161D6">
        <w:rPr>
          <w:lang w:val="en-US"/>
        </w:rPr>
        <w:t>.</w:t>
      </w:r>
    </w:p>
    <w:p w:rsidR="00563C97" w:rsidRPr="004F0F20" w:rsidRDefault="003D0E8B" w:rsidP="00A71CED">
      <w:pPr>
        <w:pStyle w:val="ListParagraph"/>
        <w:numPr>
          <w:ilvl w:val="0"/>
          <w:numId w:val="2"/>
        </w:numPr>
        <w:rPr>
          <w:highlight w:val="yellow"/>
          <w:lang w:val="en-US"/>
        </w:rPr>
      </w:pPr>
      <w:r w:rsidRPr="004F0F20">
        <w:rPr>
          <w:highlight w:val="yellow"/>
          <w:lang w:val="en-US"/>
        </w:rPr>
        <w:t xml:space="preserve">Handles the </w:t>
      </w:r>
      <w:r w:rsidR="004F0F20" w:rsidRPr="004F0F20">
        <w:rPr>
          <w:highlight w:val="yellow"/>
          <w:lang w:val="en-US"/>
        </w:rPr>
        <w:t>t</w:t>
      </w:r>
      <w:r w:rsidR="00563C97" w:rsidRPr="004F0F20">
        <w:rPr>
          <w:highlight w:val="yellow"/>
          <w:lang w:val="en-US"/>
        </w:rPr>
        <w:t>elemetry messages</w:t>
      </w:r>
      <w:r w:rsidR="008C3420">
        <w:rPr>
          <w:highlight w:val="yellow"/>
          <w:lang w:val="en-US"/>
        </w:rPr>
        <w:t xml:space="preserve"> (need definition).</w:t>
      </w:r>
    </w:p>
    <w:p w:rsidR="008418B7" w:rsidRDefault="008418B7" w:rsidP="00E34D26">
      <w:pPr>
        <w:pStyle w:val="ListParagraph"/>
        <w:rPr>
          <w:lang w:val="en-US"/>
        </w:rPr>
      </w:pPr>
    </w:p>
    <w:p w:rsidR="00DC7D90" w:rsidRDefault="00553E47" w:rsidP="00E34D26">
      <w:pPr>
        <w:rPr>
          <w:u w:val="single"/>
          <w:lang w:val="en-US"/>
        </w:rPr>
      </w:pPr>
      <w:r>
        <w:rPr>
          <w:u w:val="single"/>
          <w:lang w:val="en-US"/>
        </w:rPr>
        <w:t xml:space="preserve">System startup and </w:t>
      </w:r>
      <w:r w:rsidR="00DC7D90">
        <w:rPr>
          <w:u w:val="single"/>
          <w:lang w:val="en-US"/>
        </w:rPr>
        <w:t>Registration of the HUB PP</w:t>
      </w:r>
    </w:p>
    <w:p w:rsidR="00DC7D90" w:rsidRDefault="0015225D" w:rsidP="00E34D26">
      <w:pPr>
        <w:rPr>
          <w:lang w:val="en-US"/>
        </w:rPr>
      </w:pPr>
      <w:r w:rsidRPr="00553E47">
        <w:rPr>
          <w:lang w:val="en-US"/>
        </w:rPr>
        <w:t xml:space="preserve">When the HUB PP system starts, </w:t>
      </w:r>
      <w:r w:rsidR="00553E47">
        <w:rPr>
          <w:lang w:val="en-US"/>
        </w:rPr>
        <w:t xml:space="preserve">the </w:t>
      </w:r>
      <w:r w:rsidR="00F73C98">
        <w:rPr>
          <w:lang w:val="en-US"/>
        </w:rPr>
        <w:t xml:space="preserve">first module that runs is the Core Admin. </w:t>
      </w:r>
      <w:r w:rsidR="001E1584">
        <w:rPr>
          <w:lang w:val="en-US"/>
        </w:rPr>
        <w:t>The first task of</w:t>
      </w:r>
      <w:r w:rsidR="009725E9">
        <w:rPr>
          <w:lang w:val="en-US"/>
        </w:rPr>
        <w:t xml:space="preserve"> the Core Admin is to register the HUB PP </w:t>
      </w:r>
      <w:ins w:id="61" w:author="Aner Shoham" w:date="2020-04-15T18:05:00Z">
        <w:r w:rsidR="00975600">
          <w:rPr>
            <w:lang w:val="en-US"/>
          </w:rPr>
          <w:t xml:space="preserve">itself </w:t>
        </w:r>
      </w:ins>
      <w:r w:rsidR="00642653">
        <w:rPr>
          <w:lang w:val="en-US"/>
        </w:rPr>
        <w:t xml:space="preserve">with the NMS service. </w:t>
      </w:r>
      <w:r w:rsidR="00B96680">
        <w:rPr>
          <w:lang w:val="en-US"/>
        </w:rPr>
        <w:t>The details for registration will be taken from a local information file that will contain the following:</w:t>
      </w:r>
    </w:p>
    <w:p w:rsidR="00B96680" w:rsidRDefault="00BA5830" w:rsidP="00BA5830">
      <w:pPr>
        <w:pStyle w:val="ListParagraph"/>
        <w:numPr>
          <w:ilvl w:val="0"/>
          <w:numId w:val="7"/>
        </w:numPr>
        <w:rPr>
          <w:lang w:val="en-US"/>
        </w:rPr>
      </w:pPr>
      <w:r>
        <w:rPr>
          <w:lang w:val="en-US"/>
        </w:rPr>
        <w:t>System serial number.</w:t>
      </w:r>
    </w:p>
    <w:p w:rsidR="00BA5830" w:rsidRDefault="00BA5830" w:rsidP="00BA5830">
      <w:pPr>
        <w:pStyle w:val="ListParagraph"/>
        <w:numPr>
          <w:ilvl w:val="0"/>
          <w:numId w:val="7"/>
        </w:numPr>
        <w:rPr>
          <w:lang w:val="en-US"/>
        </w:rPr>
      </w:pPr>
      <w:r>
        <w:rPr>
          <w:lang w:val="en-US"/>
        </w:rPr>
        <w:t>System SW version.</w:t>
      </w:r>
    </w:p>
    <w:p w:rsidR="005333BD" w:rsidRDefault="005333BD" w:rsidP="00BA5830">
      <w:pPr>
        <w:pStyle w:val="ListParagraph"/>
        <w:numPr>
          <w:ilvl w:val="0"/>
          <w:numId w:val="7"/>
        </w:numPr>
        <w:rPr>
          <w:lang w:val="en-US"/>
        </w:rPr>
      </w:pPr>
      <w:r>
        <w:rPr>
          <w:lang w:val="en-US"/>
        </w:rPr>
        <w:t>System HW details.</w:t>
      </w:r>
    </w:p>
    <w:p w:rsidR="005333BD" w:rsidRDefault="005333BD" w:rsidP="00BA5830">
      <w:pPr>
        <w:pStyle w:val="ListParagraph"/>
        <w:numPr>
          <w:ilvl w:val="0"/>
          <w:numId w:val="7"/>
        </w:numPr>
        <w:rPr>
          <w:lang w:val="en-US"/>
        </w:rPr>
      </w:pPr>
      <w:r>
        <w:rPr>
          <w:lang w:val="en-US"/>
        </w:rPr>
        <w:t>Linux OS details</w:t>
      </w:r>
      <w:r w:rsidR="00803BA3">
        <w:rPr>
          <w:lang w:val="en-US"/>
        </w:rPr>
        <w:t>.</w:t>
      </w:r>
    </w:p>
    <w:p w:rsidR="00803BA3" w:rsidRDefault="00803BA3" w:rsidP="00BA5830">
      <w:pPr>
        <w:pStyle w:val="ListParagraph"/>
        <w:numPr>
          <w:ilvl w:val="0"/>
          <w:numId w:val="7"/>
        </w:numPr>
        <w:rPr>
          <w:lang w:val="en-US"/>
        </w:rPr>
      </w:pPr>
      <w:r>
        <w:rPr>
          <w:lang w:val="en-US"/>
        </w:rPr>
        <w:t>System location details.</w:t>
      </w:r>
    </w:p>
    <w:p w:rsidR="00B44CC8" w:rsidRDefault="00B44CC8" w:rsidP="00BA5830">
      <w:pPr>
        <w:pStyle w:val="ListParagraph"/>
        <w:numPr>
          <w:ilvl w:val="0"/>
          <w:numId w:val="7"/>
        </w:numPr>
        <w:rPr>
          <w:lang w:val="en-US"/>
        </w:rPr>
      </w:pPr>
      <w:r>
        <w:rPr>
          <w:lang w:val="en-US"/>
        </w:rPr>
        <w:t>Other TBD.</w:t>
      </w:r>
    </w:p>
    <w:p w:rsidR="00BD597A" w:rsidRDefault="00B44CC8" w:rsidP="00B44CC8">
      <w:pPr>
        <w:rPr>
          <w:lang w:val="en-US"/>
        </w:rPr>
      </w:pPr>
      <w:r>
        <w:rPr>
          <w:lang w:val="en-US"/>
        </w:rPr>
        <w:t xml:space="preserve">The </w:t>
      </w:r>
      <w:r w:rsidR="00BC22C9">
        <w:rPr>
          <w:lang w:val="en-US"/>
        </w:rPr>
        <w:t xml:space="preserve">detailed </w:t>
      </w:r>
      <w:r>
        <w:rPr>
          <w:lang w:val="en-US"/>
        </w:rPr>
        <w:t xml:space="preserve">registration </w:t>
      </w:r>
      <w:r w:rsidR="005850CA">
        <w:rPr>
          <w:lang w:val="en-US"/>
        </w:rPr>
        <w:t>process with the NMS is TBD.</w:t>
      </w:r>
    </w:p>
    <w:p w:rsidR="00B44CC8" w:rsidRDefault="00DA20BC" w:rsidP="00B44CC8">
      <w:pPr>
        <w:rPr>
          <w:lang w:val="en-US"/>
        </w:rPr>
      </w:pPr>
      <w:r>
        <w:rPr>
          <w:lang w:val="en-US"/>
        </w:rPr>
        <w:t>A registration request that contains all the details</w:t>
      </w:r>
      <w:r w:rsidR="00EE325A">
        <w:rPr>
          <w:lang w:val="en-US"/>
        </w:rPr>
        <w:t xml:space="preserve"> will be sent to the NMS. </w:t>
      </w:r>
      <w:r w:rsidR="005850CA">
        <w:rPr>
          <w:lang w:val="en-US"/>
        </w:rPr>
        <w:t xml:space="preserve">The NMS </w:t>
      </w:r>
      <w:r w:rsidR="00592F72">
        <w:rPr>
          <w:lang w:val="en-US"/>
        </w:rPr>
        <w:t>will</w:t>
      </w:r>
      <w:r w:rsidR="005850CA">
        <w:rPr>
          <w:lang w:val="en-US"/>
        </w:rPr>
        <w:t xml:space="preserve"> send a </w:t>
      </w:r>
      <w:r w:rsidR="00EE325A">
        <w:rPr>
          <w:lang w:val="en-US"/>
        </w:rPr>
        <w:t xml:space="preserve">registration reply message that approves or denies the HUB PP </w:t>
      </w:r>
      <w:r w:rsidR="00F710BD">
        <w:rPr>
          <w:lang w:val="en-US"/>
        </w:rPr>
        <w:t>registration</w:t>
      </w:r>
      <w:r w:rsidR="00EE325A">
        <w:rPr>
          <w:lang w:val="en-US"/>
        </w:rPr>
        <w:t xml:space="preserve">. If the </w:t>
      </w:r>
      <w:r w:rsidR="00F710BD">
        <w:rPr>
          <w:lang w:val="en-US"/>
        </w:rPr>
        <w:t xml:space="preserve">registration is approved, the operation continues. Else, the operation will stop, and an appropriate message will be displayed on the </w:t>
      </w:r>
      <w:r w:rsidR="00F710BD" w:rsidRPr="00BC22C9">
        <w:rPr>
          <w:highlight w:val="yellow"/>
          <w:lang w:val="en-US"/>
        </w:rPr>
        <w:t>Technician GUI</w:t>
      </w:r>
      <w:r w:rsidR="00F710BD">
        <w:rPr>
          <w:lang w:val="en-US"/>
        </w:rPr>
        <w:t>.</w:t>
      </w:r>
    </w:p>
    <w:p w:rsidR="00642E21" w:rsidRDefault="00A14DE8" w:rsidP="00E34D26">
      <w:pPr>
        <w:rPr>
          <w:u w:val="single"/>
          <w:lang w:val="en-US"/>
        </w:rPr>
      </w:pPr>
      <w:r>
        <w:rPr>
          <w:u w:val="single"/>
          <w:lang w:val="en-US"/>
        </w:rPr>
        <w:t xml:space="preserve">Terminal </w:t>
      </w:r>
      <w:r w:rsidR="006C7870">
        <w:rPr>
          <w:u w:val="single"/>
          <w:lang w:val="en-US"/>
        </w:rPr>
        <w:t>R</w:t>
      </w:r>
      <w:r>
        <w:rPr>
          <w:u w:val="single"/>
          <w:lang w:val="en-US"/>
        </w:rPr>
        <w:t>egistration</w:t>
      </w:r>
    </w:p>
    <w:p w:rsidR="00120D00" w:rsidRDefault="00791286" w:rsidP="00E34D26">
      <w:pPr>
        <w:rPr>
          <w:lang w:val="en-US"/>
        </w:rPr>
      </w:pPr>
      <w:r w:rsidRPr="002D5B08">
        <w:rPr>
          <w:lang w:val="en-US"/>
        </w:rPr>
        <w:t xml:space="preserve">When a terminal is </w:t>
      </w:r>
      <w:r w:rsidR="00B61D09" w:rsidRPr="002D5B08">
        <w:rPr>
          <w:lang w:val="en-US"/>
        </w:rPr>
        <w:t>initialized, it sends a registration request packet</w:t>
      </w:r>
      <w:r w:rsidR="008144EB">
        <w:rPr>
          <w:lang w:val="en-US"/>
        </w:rPr>
        <w:t xml:space="preserve"> to the HUB PP</w:t>
      </w:r>
      <w:r w:rsidR="00B61D09" w:rsidRPr="002D5B08">
        <w:rPr>
          <w:lang w:val="en-US"/>
        </w:rPr>
        <w:t xml:space="preserve">. The structure of this packet is described </w:t>
      </w:r>
      <w:r w:rsidR="002D5B08" w:rsidRPr="002D5B08">
        <w:rPr>
          <w:lang w:val="en-US"/>
        </w:rPr>
        <w:t xml:space="preserve">in the hiSky air protocol description document. </w:t>
      </w:r>
      <w:r w:rsidR="00BD0FBD">
        <w:rPr>
          <w:lang w:val="en-US"/>
        </w:rPr>
        <w:t xml:space="preserve">When a </w:t>
      </w:r>
      <w:r w:rsidR="002D5B08">
        <w:rPr>
          <w:lang w:val="en-US"/>
        </w:rPr>
        <w:t xml:space="preserve">registration request is </w:t>
      </w:r>
      <w:r w:rsidR="00BD0FBD">
        <w:rPr>
          <w:lang w:val="en-US"/>
        </w:rPr>
        <w:t>received in the HUB PP, it is transferred to the Fusion</w:t>
      </w:r>
      <w:r w:rsidR="00611B1C">
        <w:rPr>
          <w:lang w:val="en-US"/>
        </w:rPr>
        <w:t xml:space="preserve">. The fusion </w:t>
      </w:r>
      <w:r w:rsidR="00895C79">
        <w:rPr>
          <w:lang w:val="en-US"/>
        </w:rPr>
        <w:t xml:space="preserve">identifies that this is a Registration Request </w:t>
      </w:r>
      <w:r w:rsidR="005F6DEE">
        <w:rPr>
          <w:lang w:val="en-US"/>
        </w:rPr>
        <w:t xml:space="preserve">according to the </w:t>
      </w:r>
      <w:r w:rsidR="00040424" w:rsidRPr="00040424">
        <w:rPr>
          <w:highlight w:val="yellow"/>
          <w:lang w:val="en-US"/>
          <w:rPrChange w:id="62" w:author="Aner Shoham" w:date="2020-04-15T18:07:00Z">
            <w:rPr>
              <w:lang w:val="en-US"/>
            </w:rPr>
          </w:rPrChange>
        </w:rPr>
        <w:t>opcode (</w:t>
      </w:r>
      <w:r w:rsidR="00040424" w:rsidRPr="00040424">
        <w:rPr>
          <w:sz w:val="20"/>
          <w:szCs w:val="20"/>
          <w:highlight w:val="yellow"/>
          <w:rPrChange w:id="63" w:author="Aner Shoham" w:date="2020-04-15T18:07:00Z">
            <w:rPr>
              <w:sz w:val="20"/>
              <w:szCs w:val="20"/>
            </w:rPr>
          </w:rPrChange>
        </w:rPr>
        <w:t>0x01</w:t>
      </w:r>
      <w:r w:rsidR="00303307">
        <w:rPr>
          <w:sz w:val="20"/>
          <w:szCs w:val="20"/>
          <w:lang w:val="en-US"/>
        </w:rPr>
        <w:t xml:space="preserve">) </w:t>
      </w:r>
      <w:r w:rsidR="005F6DEE">
        <w:rPr>
          <w:lang w:val="en-US"/>
        </w:rPr>
        <w:t>o</w:t>
      </w:r>
      <w:r w:rsidR="004261CD">
        <w:rPr>
          <w:lang w:val="en-US"/>
        </w:rPr>
        <w:t>f</w:t>
      </w:r>
      <w:r w:rsidR="005F6DEE">
        <w:rPr>
          <w:lang w:val="en-US"/>
        </w:rPr>
        <w:t xml:space="preserve"> the </w:t>
      </w:r>
      <w:r w:rsidR="004261CD">
        <w:rPr>
          <w:lang w:val="en-US"/>
        </w:rPr>
        <w:t>message</w:t>
      </w:r>
      <w:r w:rsidR="005F6DEE">
        <w:rPr>
          <w:lang w:val="en-US"/>
        </w:rPr>
        <w:t xml:space="preserve">. The fusion then </w:t>
      </w:r>
      <w:r w:rsidR="0021112B">
        <w:rPr>
          <w:lang w:val="en-US"/>
        </w:rPr>
        <w:t xml:space="preserve">transfers the </w:t>
      </w:r>
      <w:r w:rsidR="00BE40BB">
        <w:rPr>
          <w:lang w:val="en-US"/>
        </w:rPr>
        <w:t>message</w:t>
      </w:r>
      <w:r w:rsidR="0021112B">
        <w:rPr>
          <w:lang w:val="en-US"/>
        </w:rPr>
        <w:t xml:space="preserve"> to the </w:t>
      </w:r>
      <w:r w:rsidR="001352C2">
        <w:rPr>
          <w:lang w:val="en-US"/>
        </w:rPr>
        <w:t xml:space="preserve">Core Admin. </w:t>
      </w:r>
      <w:r w:rsidR="006C7870">
        <w:rPr>
          <w:lang w:val="en-US"/>
        </w:rPr>
        <w:t xml:space="preserve">The Core Admin </w:t>
      </w:r>
      <w:r w:rsidR="00BC119F">
        <w:rPr>
          <w:lang w:val="en-US"/>
        </w:rPr>
        <w:t xml:space="preserve">is following the </w:t>
      </w:r>
      <w:r w:rsidR="00120D00">
        <w:rPr>
          <w:lang w:val="en-US"/>
        </w:rPr>
        <w:t>below procedure:</w:t>
      </w:r>
    </w:p>
    <w:p w:rsidR="00015F07" w:rsidRDefault="00015F07" w:rsidP="008635DF">
      <w:pPr>
        <w:pStyle w:val="ListParagraph"/>
        <w:numPr>
          <w:ilvl w:val="0"/>
          <w:numId w:val="6"/>
        </w:numPr>
        <w:rPr>
          <w:lang w:val="en-US"/>
        </w:rPr>
      </w:pPr>
      <w:r>
        <w:rPr>
          <w:lang w:val="en-US"/>
        </w:rPr>
        <w:t xml:space="preserve">If </w:t>
      </w:r>
      <w:r w:rsidR="00D555C3">
        <w:rPr>
          <w:lang w:val="en-US"/>
        </w:rPr>
        <w:t xml:space="preserve">the </w:t>
      </w:r>
      <w:ins w:id="64" w:author="Aner Shoham" w:date="2020-04-15T18:07:00Z">
        <w:r w:rsidR="005314AA">
          <w:rPr>
            <w:lang w:val="en-US"/>
          </w:rPr>
          <w:t xml:space="preserve">number of </w:t>
        </w:r>
      </w:ins>
      <w:r w:rsidR="00D555C3">
        <w:rPr>
          <w:lang w:val="en-US"/>
        </w:rPr>
        <w:t xml:space="preserve">active terminals </w:t>
      </w:r>
      <w:del w:id="65" w:author="Aner Shoham" w:date="2020-04-15T18:07:00Z">
        <w:r w:rsidR="00D555C3" w:rsidDel="005314AA">
          <w:rPr>
            <w:lang w:val="en-US"/>
          </w:rPr>
          <w:delText xml:space="preserve">number </w:delText>
        </w:r>
      </w:del>
      <w:r w:rsidR="00D555C3">
        <w:rPr>
          <w:lang w:val="en-US"/>
        </w:rPr>
        <w:t xml:space="preserve">is more then </w:t>
      </w:r>
      <w:r w:rsidR="00384A08">
        <w:rPr>
          <w:lang w:val="en-US"/>
        </w:rPr>
        <w:t>max_terminals</w:t>
      </w:r>
      <w:r w:rsidR="002C0ED7">
        <w:rPr>
          <w:lang w:val="en-US"/>
        </w:rPr>
        <w:t xml:space="preserve"> (400 for the MVP)</w:t>
      </w:r>
      <w:r w:rsidR="00D555C3">
        <w:rPr>
          <w:lang w:val="en-US"/>
        </w:rPr>
        <w:t>, then the registration request is denied</w:t>
      </w:r>
      <w:r w:rsidR="00411145">
        <w:rPr>
          <w:lang w:val="en-US"/>
        </w:rPr>
        <w:t xml:space="preserve"> and a registration reply message is sent to the terminal with </w:t>
      </w:r>
      <w:r w:rsidR="005903A5">
        <w:rPr>
          <w:lang w:val="en-US"/>
        </w:rPr>
        <w:t>the approve/reject code = 0</w:t>
      </w:r>
      <w:r w:rsidR="00E179E6">
        <w:rPr>
          <w:lang w:val="en-US"/>
        </w:rPr>
        <w:t xml:space="preserve"> (see air protocol doc.)</w:t>
      </w:r>
      <w:r w:rsidR="005903A5">
        <w:rPr>
          <w:lang w:val="en-US"/>
        </w:rPr>
        <w:t>.</w:t>
      </w:r>
    </w:p>
    <w:p w:rsidR="00B37512" w:rsidRDefault="00765901" w:rsidP="008635DF">
      <w:pPr>
        <w:pStyle w:val="ListParagraph"/>
        <w:numPr>
          <w:ilvl w:val="0"/>
          <w:numId w:val="6"/>
        </w:numPr>
        <w:rPr>
          <w:lang w:val="en-US"/>
        </w:rPr>
      </w:pPr>
      <w:ins w:id="66" w:author="Aner Shoham" w:date="2020-04-15T18:07:00Z">
        <w:r>
          <w:rPr>
            <w:lang w:val="en-US"/>
          </w:rPr>
          <w:t xml:space="preserve">Else, </w:t>
        </w:r>
      </w:ins>
      <w:ins w:id="67" w:author="Aner Shoham" w:date="2020-04-15T18:08:00Z">
        <w:r>
          <w:rPr>
            <w:lang w:val="en-US"/>
          </w:rPr>
          <w:t xml:space="preserve">the Core Admin will </w:t>
        </w:r>
      </w:ins>
      <w:del w:id="68" w:author="Aner Shoham" w:date="2020-04-15T18:08:00Z">
        <w:r w:rsidR="000331A9" w:rsidDel="00765901">
          <w:rPr>
            <w:lang w:val="en-US"/>
          </w:rPr>
          <w:delText>S</w:delText>
        </w:r>
      </w:del>
      <w:ins w:id="69" w:author="Aner Shoham" w:date="2020-04-15T18:08:00Z">
        <w:r>
          <w:rPr>
            <w:lang w:val="en-US"/>
          </w:rPr>
          <w:t>s</w:t>
        </w:r>
      </w:ins>
      <w:r w:rsidR="00F83BAB" w:rsidRPr="008635DF">
        <w:rPr>
          <w:lang w:val="en-US"/>
        </w:rPr>
        <w:t>earch for the Terminal HUID in the list of active terminals</w:t>
      </w:r>
      <w:r w:rsidR="00845C6A" w:rsidRPr="008635DF">
        <w:rPr>
          <w:lang w:val="en-US"/>
        </w:rPr>
        <w:t>. I</w:t>
      </w:r>
      <w:r w:rsidR="008635DF">
        <w:rPr>
          <w:lang w:val="en-US"/>
        </w:rPr>
        <w:t xml:space="preserve">f the terminal </w:t>
      </w:r>
      <w:r w:rsidR="000331A9">
        <w:rPr>
          <w:lang w:val="en-US"/>
        </w:rPr>
        <w:t xml:space="preserve">is in the list, the Core Admin </w:t>
      </w:r>
      <w:r w:rsidR="00F23709">
        <w:rPr>
          <w:lang w:val="en-US"/>
        </w:rPr>
        <w:t>will issue a Registra</w:t>
      </w:r>
      <w:r w:rsidR="007567D1">
        <w:rPr>
          <w:lang w:val="en-US"/>
        </w:rPr>
        <w:t>t</w:t>
      </w:r>
      <w:r w:rsidR="00F23709">
        <w:rPr>
          <w:lang w:val="en-US"/>
        </w:rPr>
        <w:t xml:space="preserve">ion Reply </w:t>
      </w:r>
      <w:r w:rsidR="00AE30E6">
        <w:rPr>
          <w:lang w:val="en-US"/>
        </w:rPr>
        <w:t>and indicate in the table that the terminal is active.</w:t>
      </w:r>
    </w:p>
    <w:p w:rsidR="00AE30E6" w:rsidRDefault="00431C62" w:rsidP="008635DF">
      <w:pPr>
        <w:pStyle w:val="ListParagraph"/>
        <w:numPr>
          <w:ilvl w:val="0"/>
          <w:numId w:val="6"/>
        </w:numPr>
        <w:rPr>
          <w:lang w:val="en-US"/>
        </w:rPr>
      </w:pPr>
      <w:r>
        <w:rPr>
          <w:lang w:val="en-US"/>
        </w:rPr>
        <w:lastRenderedPageBreak/>
        <w:t xml:space="preserve">If the terminal is not listed in the active terminals list, the Core Admin will add the </w:t>
      </w:r>
      <w:r w:rsidR="00854DA5">
        <w:rPr>
          <w:lang w:val="en-US"/>
        </w:rPr>
        <w:t>terminal to the list, mark it as active and send a Registration Reply message to the terminal</w:t>
      </w:r>
      <w:r w:rsidR="00CC030D">
        <w:rPr>
          <w:lang w:val="en-US"/>
        </w:rPr>
        <w:t>with the Approve/Reject code = 1</w:t>
      </w:r>
      <w:r w:rsidR="00854DA5">
        <w:rPr>
          <w:lang w:val="en-US"/>
        </w:rPr>
        <w:t>.</w:t>
      </w:r>
    </w:p>
    <w:p w:rsidR="00364350" w:rsidRDefault="00364350" w:rsidP="00364350">
      <w:pPr>
        <w:pStyle w:val="ListParagraph"/>
        <w:numPr>
          <w:ilvl w:val="0"/>
          <w:numId w:val="6"/>
        </w:numPr>
        <w:rPr>
          <w:lang w:val="en-US"/>
        </w:rPr>
      </w:pPr>
      <w:r>
        <w:rPr>
          <w:lang w:val="en-US"/>
        </w:rPr>
        <w:t xml:space="preserve">The Core Admin adds the terminal to the active terminals list (see below). </w:t>
      </w:r>
    </w:p>
    <w:p w:rsidR="00B5500F" w:rsidRDefault="00B5500F" w:rsidP="008635DF">
      <w:pPr>
        <w:pStyle w:val="ListParagraph"/>
        <w:numPr>
          <w:ilvl w:val="0"/>
          <w:numId w:val="6"/>
        </w:numPr>
        <w:rPr>
          <w:lang w:val="en-US"/>
        </w:rPr>
      </w:pPr>
      <w:r>
        <w:rPr>
          <w:lang w:val="en-US"/>
        </w:rPr>
        <w:t xml:space="preserve">The </w:t>
      </w:r>
      <w:r w:rsidR="00666082">
        <w:rPr>
          <w:lang w:val="en-US"/>
        </w:rPr>
        <w:t>Registration Reply message</w:t>
      </w:r>
      <w:r w:rsidR="003169DA">
        <w:rPr>
          <w:lang w:val="en-US"/>
        </w:rPr>
        <w:t xml:space="preserve"> also</w:t>
      </w:r>
      <w:r w:rsidR="00785E21">
        <w:rPr>
          <w:lang w:val="en-US"/>
        </w:rPr>
        <w:t>contain</w:t>
      </w:r>
      <w:r w:rsidR="00D83B1B">
        <w:rPr>
          <w:lang w:val="en-US"/>
        </w:rPr>
        <w:t>s</w:t>
      </w:r>
      <w:r w:rsidR="00666082">
        <w:rPr>
          <w:lang w:val="en-US"/>
        </w:rPr>
        <w:t xml:space="preserve"> a </w:t>
      </w:r>
      <w:r w:rsidR="000E3453">
        <w:rPr>
          <w:lang w:val="en-US"/>
        </w:rPr>
        <w:t xml:space="preserve">short terminal ID number (12 bit). This number will </w:t>
      </w:r>
      <w:r w:rsidR="00D642EC">
        <w:rPr>
          <w:lang w:val="en-US"/>
        </w:rPr>
        <w:t>be derived</w:t>
      </w:r>
      <w:r w:rsidR="000E3453">
        <w:rPr>
          <w:lang w:val="en-US"/>
        </w:rPr>
        <w:t xml:space="preserve"> from the active </w:t>
      </w:r>
      <w:r w:rsidR="00382D90">
        <w:rPr>
          <w:lang w:val="en-US"/>
        </w:rPr>
        <w:t xml:space="preserve">terminals table as the next unused number </w:t>
      </w:r>
      <w:r w:rsidR="003C42D1">
        <w:rPr>
          <w:lang w:val="en-US"/>
        </w:rPr>
        <w:t xml:space="preserve">on the list (last </w:t>
      </w:r>
      <w:r w:rsidR="00732E86">
        <w:rPr>
          <w:lang w:val="en-US"/>
        </w:rPr>
        <w:t xml:space="preserve">short ID </w:t>
      </w:r>
      <w:r w:rsidR="003C42D1">
        <w:rPr>
          <w:lang w:val="en-US"/>
        </w:rPr>
        <w:t>number used + 1).</w:t>
      </w:r>
      <w:r w:rsidR="00DA1E74">
        <w:rPr>
          <w:lang w:val="en-US"/>
        </w:rPr>
        <w:t xml:space="preserve"> If the </w:t>
      </w:r>
      <w:r w:rsidR="008340B6">
        <w:rPr>
          <w:lang w:val="en-US"/>
        </w:rPr>
        <w:t xml:space="preserve">last number is 4095, then the </w:t>
      </w:r>
      <w:r w:rsidR="00763F53">
        <w:rPr>
          <w:lang w:val="en-US"/>
        </w:rPr>
        <w:t>new ID will be 1.</w:t>
      </w:r>
    </w:p>
    <w:p w:rsidR="005B7E85" w:rsidRPr="001A1B1C" w:rsidRDefault="00353E0C" w:rsidP="008D202C">
      <w:pPr>
        <w:rPr>
          <w:u w:val="single"/>
          <w:lang w:val="en-US"/>
        </w:rPr>
      </w:pPr>
      <w:r w:rsidRPr="001A1B1C">
        <w:rPr>
          <w:u w:val="single"/>
          <w:lang w:val="en-US"/>
        </w:rPr>
        <w:t>Monitor</w:t>
      </w:r>
      <w:ins w:id="70" w:author="Aner Shoham" w:date="2020-04-15T18:09:00Z">
        <w:r w:rsidR="00CC47DA">
          <w:rPr>
            <w:u w:val="single"/>
            <w:lang w:val="en-US"/>
          </w:rPr>
          <w:t>ing</w:t>
        </w:r>
      </w:ins>
      <w:r w:rsidRPr="001A1B1C">
        <w:rPr>
          <w:u w:val="single"/>
          <w:lang w:val="en-US"/>
        </w:rPr>
        <w:t xml:space="preserve"> Terminal activity</w:t>
      </w:r>
    </w:p>
    <w:p w:rsidR="00353E0C" w:rsidRDefault="001A1B1C" w:rsidP="008D202C">
      <w:pPr>
        <w:rPr>
          <w:lang w:val="en-US"/>
        </w:rPr>
      </w:pPr>
      <w:r>
        <w:rPr>
          <w:lang w:val="en-US"/>
        </w:rPr>
        <w:t xml:space="preserve">When a terminal is first registered with the HUB PP, it will be added to the active terminals table </w:t>
      </w:r>
      <w:r w:rsidR="00F34ABB">
        <w:rPr>
          <w:lang w:val="en-US"/>
        </w:rPr>
        <w:t xml:space="preserve">that is </w:t>
      </w:r>
      <w:r>
        <w:rPr>
          <w:lang w:val="en-US"/>
        </w:rPr>
        <w:t>show</w:t>
      </w:r>
      <w:r w:rsidR="00F34ABB">
        <w:rPr>
          <w:lang w:val="en-US"/>
        </w:rPr>
        <w:t>n</w:t>
      </w:r>
      <w:r>
        <w:rPr>
          <w:lang w:val="en-US"/>
        </w:rPr>
        <w:t xml:space="preserve"> below.</w:t>
      </w:r>
    </w:p>
    <w:tbl>
      <w:tblPr>
        <w:tblStyle w:val="TableGrid"/>
        <w:tblW w:w="0" w:type="auto"/>
        <w:jc w:val="center"/>
        <w:tblLook w:val="04A0"/>
      </w:tblPr>
      <w:tblGrid>
        <w:gridCol w:w="929"/>
        <w:gridCol w:w="820"/>
        <w:gridCol w:w="1659"/>
        <w:gridCol w:w="1707"/>
      </w:tblGrid>
      <w:tr w:rsidR="004D1E47" w:rsidTr="005943F3">
        <w:trPr>
          <w:jc w:val="center"/>
        </w:trPr>
        <w:tc>
          <w:tcPr>
            <w:tcW w:w="929" w:type="dxa"/>
          </w:tcPr>
          <w:p w:rsidR="004D1E47" w:rsidRDefault="004D1E47" w:rsidP="008D202C">
            <w:pPr>
              <w:rPr>
                <w:lang w:val="en-US"/>
              </w:rPr>
            </w:pPr>
            <w:r>
              <w:rPr>
                <w:lang w:val="en-US"/>
              </w:rPr>
              <w:t>HUID</w:t>
            </w:r>
          </w:p>
        </w:tc>
        <w:tc>
          <w:tcPr>
            <w:tcW w:w="820" w:type="dxa"/>
          </w:tcPr>
          <w:p w:rsidR="004D1E47" w:rsidRDefault="004D1E47" w:rsidP="008D202C">
            <w:pPr>
              <w:rPr>
                <w:lang w:val="en-US"/>
              </w:rPr>
            </w:pPr>
            <w:r>
              <w:rPr>
                <w:lang w:val="en-US"/>
              </w:rPr>
              <w:t>Short ID</w:t>
            </w:r>
          </w:p>
        </w:tc>
        <w:tc>
          <w:tcPr>
            <w:tcW w:w="835" w:type="dxa"/>
          </w:tcPr>
          <w:p w:rsidR="004D1E47" w:rsidRDefault="004D1E47" w:rsidP="008D202C">
            <w:pPr>
              <w:rPr>
                <w:lang w:val="en-US"/>
              </w:rPr>
            </w:pPr>
            <w:r>
              <w:rPr>
                <w:lang w:val="en-US"/>
              </w:rPr>
              <w:t>Active Since</w:t>
            </w:r>
          </w:p>
        </w:tc>
        <w:tc>
          <w:tcPr>
            <w:tcW w:w="970" w:type="dxa"/>
          </w:tcPr>
          <w:p w:rsidR="004D1E47" w:rsidRDefault="004D1E47" w:rsidP="008D202C">
            <w:pPr>
              <w:rPr>
                <w:lang w:val="en-US"/>
              </w:rPr>
            </w:pPr>
            <w:r>
              <w:rPr>
                <w:lang w:val="en-US"/>
              </w:rPr>
              <w:t>Last Activity</w:t>
            </w:r>
          </w:p>
        </w:tc>
      </w:tr>
      <w:tr w:rsidR="004D1E47" w:rsidTr="005943F3">
        <w:trPr>
          <w:jc w:val="center"/>
        </w:trPr>
        <w:tc>
          <w:tcPr>
            <w:tcW w:w="929" w:type="dxa"/>
          </w:tcPr>
          <w:p w:rsidR="004D1E47" w:rsidRDefault="004D1E47" w:rsidP="00B44A2D">
            <w:pPr>
              <w:rPr>
                <w:lang w:val="en-US"/>
              </w:rPr>
            </w:pPr>
            <w:r>
              <w:rPr>
                <w:lang w:val="en-US"/>
              </w:rPr>
              <w:t>6 Bytes</w:t>
            </w:r>
          </w:p>
        </w:tc>
        <w:tc>
          <w:tcPr>
            <w:tcW w:w="820" w:type="dxa"/>
          </w:tcPr>
          <w:p w:rsidR="004D1E47" w:rsidRDefault="004D1E47" w:rsidP="00B44A2D">
            <w:pPr>
              <w:rPr>
                <w:lang w:val="en-US"/>
              </w:rPr>
            </w:pPr>
            <w:r>
              <w:rPr>
                <w:lang w:val="en-US"/>
              </w:rPr>
              <w:t>12 bits</w:t>
            </w:r>
          </w:p>
        </w:tc>
        <w:tc>
          <w:tcPr>
            <w:tcW w:w="835" w:type="dxa"/>
          </w:tcPr>
          <w:p w:rsidR="004D1E47" w:rsidRDefault="004D1E47" w:rsidP="00B44A2D">
            <w:pPr>
              <w:rPr>
                <w:lang w:val="en-US"/>
              </w:rPr>
            </w:pPr>
            <w:del w:id="71" w:author="Aner Shoham" w:date="2020-04-15T18:09:00Z">
              <w:r w:rsidDel="00E52D7F">
                <w:rPr>
                  <w:lang w:val="en-US"/>
                </w:rPr>
                <w:delText>Date-Time</w:delText>
              </w:r>
            </w:del>
            <w:ins w:id="72" w:author="Aner Shoham" w:date="2020-04-15T18:09:00Z">
              <w:r w:rsidR="00E52D7F">
                <w:rPr>
                  <w:lang w:val="en-US"/>
                </w:rPr>
                <w:t>Timestamp</w:t>
              </w:r>
            </w:ins>
          </w:p>
        </w:tc>
        <w:tc>
          <w:tcPr>
            <w:tcW w:w="970" w:type="dxa"/>
          </w:tcPr>
          <w:p w:rsidR="004D1E47" w:rsidRDefault="00E52D7F" w:rsidP="00B44A2D">
            <w:pPr>
              <w:rPr>
                <w:lang w:val="en-US"/>
              </w:rPr>
            </w:pPr>
            <w:ins w:id="73" w:author="Aner Shoham" w:date="2020-04-15T18:09:00Z">
              <w:r>
                <w:rPr>
                  <w:lang w:val="en-US"/>
                </w:rPr>
                <w:t>Timestamp</w:t>
              </w:r>
            </w:ins>
            <w:del w:id="74" w:author="Aner Shoham" w:date="2020-04-15T18:09:00Z">
              <w:r w:rsidR="004D1E47" w:rsidDel="00E52D7F">
                <w:rPr>
                  <w:lang w:val="en-US"/>
                </w:rPr>
                <w:delText>Date-Time</w:delText>
              </w:r>
            </w:del>
          </w:p>
        </w:tc>
      </w:tr>
    </w:tbl>
    <w:p w:rsidR="00667994" w:rsidRDefault="00E26EBC" w:rsidP="00E26EBC">
      <w:pPr>
        <w:jc w:val="center"/>
        <w:rPr>
          <w:lang w:val="en-US"/>
        </w:rPr>
      </w:pPr>
      <w:r>
        <w:rPr>
          <w:lang w:val="en-US"/>
        </w:rPr>
        <w:t>Active Terminals Table Format</w:t>
      </w:r>
    </w:p>
    <w:p w:rsidR="00E26EBC" w:rsidRDefault="00FE6B9F" w:rsidP="00FE6B9F">
      <w:pPr>
        <w:rPr>
          <w:lang w:val="en-US"/>
        </w:rPr>
      </w:pPr>
      <w:r>
        <w:rPr>
          <w:lang w:val="en-US"/>
        </w:rPr>
        <w:t>The Core Admin will maintain the table in the following manner:</w:t>
      </w:r>
    </w:p>
    <w:p w:rsidR="00F07FB5" w:rsidRDefault="00DF579A" w:rsidP="00FE6B9F">
      <w:pPr>
        <w:pStyle w:val="ListParagraph"/>
        <w:numPr>
          <w:ilvl w:val="0"/>
          <w:numId w:val="8"/>
        </w:numPr>
        <w:rPr>
          <w:lang w:val="en-US"/>
        </w:rPr>
      </w:pPr>
      <w:r>
        <w:rPr>
          <w:lang w:val="en-US"/>
        </w:rPr>
        <w:t>The core admin will get periodic</w:t>
      </w:r>
      <w:r w:rsidR="00553305">
        <w:rPr>
          <w:lang w:val="en-US"/>
        </w:rPr>
        <w:t xml:space="preserve"> “</w:t>
      </w:r>
      <w:r w:rsidR="00553305" w:rsidRPr="00D75847">
        <w:rPr>
          <w:i/>
          <w:iCs/>
          <w:lang w:val="en-US"/>
        </w:rPr>
        <w:t>update</w:t>
      </w:r>
      <w:r w:rsidR="00D2660A" w:rsidRPr="00D75847">
        <w:rPr>
          <w:i/>
          <w:iCs/>
          <w:lang w:val="en-US"/>
        </w:rPr>
        <w:t>message</w:t>
      </w:r>
      <w:r w:rsidR="00C604F4">
        <w:rPr>
          <w:lang w:val="en-US"/>
        </w:rPr>
        <w:t>”</w:t>
      </w:r>
      <w:r w:rsidR="00D2660A">
        <w:rPr>
          <w:lang w:val="en-US"/>
        </w:rPr>
        <w:t xml:space="preserve"> from the fusion that summarizes the </w:t>
      </w:r>
      <w:r w:rsidR="001856C7">
        <w:rPr>
          <w:lang w:val="en-US"/>
        </w:rPr>
        <w:t>HUB PP traffic ((</w:t>
      </w:r>
      <w:r w:rsidR="001856C7" w:rsidRPr="009B39BC">
        <w:rPr>
          <w:highlight w:val="yellow"/>
          <w:lang w:val="en-US"/>
        </w:rPr>
        <w:t xml:space="preserve">see </w:t>
      </w:r>
      <w:r w:rsidR="001856C7" w:rsidRPr="00D75847">
        <w:rPr>
          <w:i/>
          <w:iCs/>
          <w:highlight w:val="yellow"/>
          <w:lang w:val="en-US"/>
        </w:rPr>
        <w:t>Fusion</w:t>
      </w:r>
      <w:r w:rsidR="001856C7" w:rsidRPr="009B39BC">
        <w:rPr>
          <w:highlight w:val="yellow"/>
          <w:lang w:val="en-US"/>
        </w:rPr>
        <w:t xml:space="preserve"> description</w:t>
      </w:r>
      <w:r w:rsidR="001856C7">
        <w:rPr>
          <w:lang w:val="en-US"/>
        </w:rPr>
        <w:t>).</w:t>
      </w:r>
      <w:r w:rsidR="00613006">
        <w:rPr>
          <w:lang w:val="en-US"/>
        </w:rPr>
        <w:t xml:space="preserve"> The data from this message will be used to update the Ac</w:t>
      </w:r>
      <w:r w:rsidR="00D36BA9">
        <w:rPr>
          <w:lang w:val="en-US"/>
        </w:rPr>
        <w:t>tive terminals table.</w:t>
      </w:r>
    </w:p>
    <w:p w:rsidR="008860BB" w:rsidRDefault="008860BB" w:rsidP="00FE6B9F">
      <w:pPr>
        <w:pStyle w:val="ListParagraph"/>
        <w:numPr>
          <w:ilvl w:val="0"/>
          <w:numId w:val="8"/>
        </w:numPr>
        <w:rPr>
          <w:lang w:val="en-US"/>
        </w:rPr>
      </w:pPr>
      <w:r>
        <w:rPr>
          <w:lang w:val="en-US"/>
        </w:rPr>
        <w:t xml:space="preserve">When the </w:t>
      </w:r>
      <w:r w:rsidRPr="00D75847">
        <w:rPr>
          <w:i/>
          <w:iCs/>
          <w:lang w:val="en-US"/>
        </w:rPr>
        <w:t>Core Admin</w:t>
      </w:r>
      <w:r>
        <w:rPr>
          <w:lang w:val="en-US"/>
        </w:rPr>
        <w:t xml:space="preserve"> gets an update message from the </w:t>
      </w:r>
      <w:r w:rsidRPr="00D75847">
        <w:rPr>
          <w:i/>
          <w:iCs/>
          <w:lang w:val="en-US"/>
        </w:rPr>
        <w:t>fusion</w:t>
      </w:r>
      <w:r w:rsidR="00EF598C">
        <w:rPr>
          <w:lang w:val="en-US"/>
        </w:rPr>
        <w:t xml:space="preserve"> it will </w:t>
      </w:r>
      <w:r w:rsidR="00F63B8F">
        <w:rPr>
          <w:lang w:val="en-US"/>
        </w:rPr>
        <w:t xml:space="preserve">update the </w:t>
      </w:r>
      <w:r w:rsidR="006703CB">
        <w:rPr>
          <w:lang w:val="en-US"/>
        </w:rPr>
        <w:t>“</w:t>
      </w:r>
      <w:r w:rsidR="00F63B8F" w:rsidRPr="00D75847">
        <w:rPr>
          <w:i/>
          <w:iCs/>
          <w:lang w:val="en-US"/>
        </w:rPr>
        <w:t>last activity</w:t>
      </w:r>
      <w:r w:rsidR="006703CB">
        <w:rPr>
          <w:lang w:val="en-US"/>
        </w:rPr>
        <w:t>”</w:t>
      </w:r>
      <w:r w:rsidR="00F63B8F">
        <w:rPr>
          <w:lang w:val="en-US"/>
        </w:rPr>
        <w:t xml:space="preserve"> field of the table for each terminal that </w:t>
      </w:r>
      <w:r w:rsidR="004815F6">
        <w:rPr>
          <w:lang w:val="en-US"/>
        </w:rPr>
        <w:t xml:space="preserve">appears in the update </w:t>
      </w:r>
      <w:r w:rsidR="007446D4">
        <w:rPr>
          <w:lang w:val="en-US"/>
        </w:rPr>
        <w:t>message</w:t>
      </w:r>
      <w:r w:rsidR="00E5202D">
        <w:rPr>
          <w:lang w:val="en-US"/>
        </w:rPr>
        <w:t>.</w:t>
      </w:r>
    </w:p>
    <w:p w:rsidR="00FE6B9F" w:rsidRDefault="00FE6B9F" w:rsidP="00FE6B9F">
      <w:pPr>
        <w:pStyle w:val="ListParagraph"/>
        <w:numPr>
          <w:ilvl w:val="0"/>
          <w:numId w:val="8"/>
        </w:numPr>
        <w:rPr>
          <w:lang w:val="en-US"/>
        </w:rPr>
      </w:pPr>
      <w:r>
        <w:rPr>
          <w:lang w:val="en-US"/>
        </w:rPr>
        <w:t xml:space="preserve">Every </w:t>
      </w:r>
      <w:r w:rsidR="002C09C8">
        <w:rPr>
          <w:lang w:val="en-US"/>
        </w:rPr>
        <w:t xml:space="preserve">defined </w:t>
      </w:r>
      <w:r w:rsidR="00A650DD">
        <w:rPr>
          <w:lang w:val="en-US"/>
        </w:rPr>
        <w:t>(</w:t>
      </w:r>
      <w:r w:rsidR="004A3CEC">
        <w:rPr>
          <w:lang w:val="en-US"/>
        </w:rPr>
        <w:t xml:space="preserve">by a configuration file) </w:t>
      </w:r>
      <w:del w:id="75" w:author="Aner Shoham" w:date="2020-04-15T18:11:00Z">
        <w:r w:rsidR="002C09C8" w:rsidDel="000F7F9D">
          <w:rPr>
            <w:lang w:val="en-US"/>
          </w:rPr>
          <w:delText>period of time</w:delText>
        </w:r>
      </w:del>
      <w:ins w:id="76" w:author="Aner Shoham" w:date="2020-04-15T18:11:00Z">
        <w:r w:rsidR="000F7F9D">
          <w:rPr>
            <w:lang w:val="en-US"/>
          </w:rPr>
          <w:t>active_terminals_</w:t>
        </w:r>
        <w:r w:rsidR="00630610">
          <w:rPr>
            <w:lang w:val="en-US"/>
          </w:rPr>
          <w:t>scan_cycle</w:t>
        </w:r>
      </w:ins>
      <w:r w:rsidR="004A3CEC">
        <w:rPr>
          <w:lang w:val="en-US"/>
        </w:rPr>
        <w:t>, the Core Admin will:</w:t>
      </w:r>
    </w:p>
    <w:p w:rsidR="004A3CEC" w:rsidRDefault="00B314EC" w:rsidP="004A3CEC">
      <w:pPr>
        <w:pStyle w:val="ListParagraph"/>
        <w:numPr>
          <w:ilvl w:val="1"/>
          <w:numId w:val="8"/>
        </w:numPr>
        <w:rPr>
          <w:lang w:val="en-US"/>
        </w:rPr>
      </w:pPr>
      <w:r>
        <w:rPr>
          <w:lang w:val="en-US"/>
        </w:rPr>
        <w:t>Go thru</w:t>
      </w:r>
      <w:r w:rsidR="00CC7C29">
        <w:rPr>
          <w:lang w:val="en-US"/>
        </w:rPr>
        <w:t>all the table</w:t>
      </w:r>
      <w:r w:rsidR="007653B2">
        <w:rPr>
          <w:lang w:val="en-US"/>
        </w:rPr>
        <w:t>.</w:t>
      </w:r>
    </w:p>
    <w:p w:rsidR="00435F07" w:rsidRDefault="007653B2" w:rsidP="00CD4444">
      <w:pPr>
        <w:pStyle w:val="ListParagraph"/>
        <w:numPr>
          <w:ilvl w:val="1"/>
          <w:numId w:val="8"/>
        </w:numPr>
        <w:rPr>
          <w:lang w:val="en-US"/>
        </w:rPr>
      </w:pPr>
      <w:r>
        <w:rPr>
          <w:lang w:val="en-US"/>
        </w:rPr>
        <w:t xml:space="preserve">If </w:t>
      </w:r>
      <w:r w:rsidR="00252473">
        <w:rPr>
          <w:lang w:val="en-US"/>
        </w:rPr>
        <w:t xml:space="preserve">for </w:t>
      </w:r>
      <w:r>
        <w:rPr>
          <w:lang w:val="en-US"/>
        </w:rPr>
        <w:t>a certain terminal</w:t>
      </w:r>
      <w:r w:rsidR="00B13850">
        <w:rPr>
          <w:lang w:val="en-US"/>
        </w:rPr>
        <w:t>,</w:t>
      </w:r>
      <w:r w:rsidR="00252473">
        <w:rPr>
          <w:lang w:val="en-US"/>
        </w:rPr>
        <w:t xml:space="preserve">the </w:t>
      </w:r>
      <w:r w:rsidR="009E133D">
        <w:rPr>
          <w:lang w:val="en-US"/>
        </w:rPr>
        <w:t xml:space="preserve">time elapsed from the </w:t>
      </w:r>
      <w:r w:rsidR="00C746B1">
        <w:rPr>
          <w:lang w:val="en-US"/>
        </w:rPr>
        <w:t xml:space="preserve">last activity is </w:t>
      </w:r>
      <w:r w:rsidR="009E133D">
        <w:rPr>
          <w:lang w:val="en-US"/>
        </w:rPr>
        <w:t xml:space="preserve">more </w:t>
      </w:r>
      <w:r w:rsidR="00CD4444">
        <w:rPr>
          <w:lang w:val="en-US"/>
        </w:rPr>
        <w:t>than</w:t>
      </w:r>
      <w:r w:rsidR="009E133D">
        <w:rPr>
          <w:lang w:val="en-US"/>
        </w:rPr>
        <w:t xml:space="preserve"> a defined </w:t>
      </w:r>
      <w:r w:rsidR="00651153">
        <w:rPr>
          <w:lang w:val="en-US"/>
        </w:rPr>
        <w:t>(by a configuration</w:t>
      </w:r>
      <w:r w:rsidR="00AC6161">
        <w:rPr>
          <w:lang w:val="en-US"/>
        </w:rPr>
        <w:t xml:space="preserve"> file) </w:t>
      </w:r>
      <w:del w:id="77" w:author="Aner Shoham" w:date="2020-04-15T18:11:00Z">
        <w:r w:rsidR="00AC6161" w:rsidDel="00630610">
          <w:rPr>
            <w:lang w:val="en-US"/>
          </w:rPr>
          <w:delText>period of time</w:delText>
        </w:r>
      </w:del>
      <w:ins w:id="78" w:author="Aner Shoham" w:date="2020-04-15T18:11:00Z">
        <w:r w:rsidR="00630610">
          <w:rPr>
            <w:lang w:val="en-US"/>
          </w:rPr>
          <w:t>active_terminal_tiemout</w:t>
        </w:r>
      </w:ins>
      <w:r w:rsidR="00CD4444">
        <w:rPr>
          <w:lang w:val="en-US"/>
        </w:rPr>
        <w:t xml:space="preserve">, then </w:t>
      </w:r>
      <w:r w:rsidR="005C2938" w:rsidRPr="00CD4444">
        <w:rPr>
          <w:lang w:val="en-US"/>
        </w:rPr>
        <w:t xml:space="preserve">the terminal </w:t>
      </w:r>
      <w:r w:rsidR="00300D77" w:rsidRPr="00CD4444">
        <w:rPr>
          <w:lang w:val="en-US"/>
        </w:rPr>
        <w:t xml:space="preserve">will be </w:t>
      </w:r>
      <w:r w:rsidR="00C80FD5" w:rsidRPr="00CD4444">
        <w:rPr>
          <w:lang w:val="en-US"/>
        </w:rPr>
        <w:t>deleted from the table.</w:t>
      </w:r>
    </w:p>
    <w:p w:rsidR="00441A52" w:rsidRPr="00CD4444" w:rsidRDefault="00441A52" w:rsidP="00CD4444">
      <w:pPr>
        <w:pStyle w:val="ListParagraph"/>
        <w:numPr>
          <w:ilvl w:val="1"/>
          <w:numId w:val="8"/>
        </w:numPr>
        <w:rPr>
          <w:lang w:val="en-US"/>
        </w:rPr>
      </w:pPr>
      <w:r>
        <w:rPr>
          <w:lang w:val="en-US"/>
        </w:rPr>
        <w:t>An inactive terminal will be removed from the assignment table.</w:t>
      </w:r>
    </w:p>
    <w:p w:rsidR="00185B43" w:rsidRPr="00435F07" w:rsidRDefault="00154299" w:rsidP="00435F07">
      <w:pPr>
        <w:pStyle w:val="ListParagraph"/>
        <w:numPr>
          <w:ilvl w:val="0"/>
          <w:numId w:val="8"/>
        </w:numPr>
        <w:rPr>
          <w:highlight w:val="yellow"/>
          <w:lang w:val="en-US"/>
        </w:rPr>
      </w:pPr>
      <w:r>
        <w:rPr>
          <w:highlight w:val="yellow"/>
          <w:lang w:val="en-US"/>
        </w:rPr>
        <w:t>Comment for terminal behavior</w:t>
      </w:r>
      <w:r w:rsidR="00FF3D64">
        <w:rPr>
          <w:highlight w:val="yellow"/>
          <w:lang w:val="en-US"/>
        </w:rPr>
        <w:t xml:space="preserve"> and ICD</w:t>
      </w:r>
      <w:r>
        <w:rPr>
          <w:highlight w:val="yellow"/>
          <w:lang w:val="en-US"/>
        </w:rPr>
        <w:t xml:space="preserve">: </w:t>
      </w:r>
      <w:r w:rsidR="004033FE">
        <w:rPr>
          <w:highlight w:val="yellow"/>
          <w:lang w:val="en-US"/>
        </w:rPr>
        <w:t xml:space="preserve">If a terminal </w:t>
      </w:r>
      <w:r w:rsidR="00CA1BE8">
        <w:rPr>
          <w:highlight w:val="yellow"/>
          <w:lang w:val="en-US"/>
        </w:rPr>
        <w:t>does</w:t>
      </w:r>
      <w:r w:rsidR="004033FE">
        <w:rPr>
          <w:highlight w:val="yellow"/>
          <w:lang w:val="en-US"/>
        </w:rPr>
        <w:t xml:space="preserve"> not appear in the </w:t>
      </w:r>
      <w:r w:rsidR="001D0EAE">
        <w:rPr>
          <w:highlight w:val="yellow"/>
          <w:lang w:val="en-US"/>
        </w:rPr>
        <w:t xml:space="preserve">TS assignment table, </w:t>
      </w:r>
      <w:ins w:id="79" w:author="Aner Shoham" w:date="2020-04-15T18:12:00Z">
        <w:r w:rsidR="00E72D49">
          <w:rPr>
            <w:highlight w:val="yellow"/>
            <w:lang w:val="en-US"/>
          </w:rPr>
          <w:t>and it</w:t>
        </w:r>
        <w:r w:rsidR="000D6C41">
          <w:rPr>
            <w:highlight w:val="yellow"/>
            <w:lang w:val="en-US"/>
          </w:rPr>
          <w:t xml:space="preserve"> i</w:t>
        </w:r>
        <w:r w:rsidR="00E72D49">
          <w:rPr>
            <w:highlight w:val="yellow"/>
            <w:lang w:val="en-US"/>
          </w:rPr>
          <w:t xml:space="preserve">s </w:t>
        </w:r>
        <w:r w:rsidR="000D6C41">
          <w:rPr>
            <w:highlight w:val="yellow"/>
            <w:lang w:val="en-US"/>
          </w:rPr>
          <w:t xml:space="preserve">still </w:t>
        </w:r>
        <w:r w:rsidR="00E72D49">
          <w:rPr>
            <w:highlight w:val="yellow"/>
            <w:lang w:val="en-US"/>
          </w:rPr>
          <w:t>active</w:t>
        </w:r>
        <w:r w:rsidR="000D6C41">
          <w:rPr>
            <w:highlight w:val="yellow"/>
            <w:lang w:val="en-US"/>
          </w:rPr>
          <w:t xml:space="preserve">, </w:t>
        </w:r>
      </w:ins>
      <w:r w:rsidR="001D0EAE">
        <w:rPr>
          <w:highlight w:val="yellow"/>
          <w:lang w:val="en-US"/>
        </w:rPr>
        <w:t>it should send a new registration request.</w:t>
      </w:r>
    </w:p>
    <w:p w:rsidR="00E26EBC" w:rsidRPr="003D2DE7" w:rsidRDefault="00220DA1" w:rsidP="00FE6B9F">
      <w:pPr>
        <w:rPr>
          <w:u w:val="single"/>
          <w:lang w:val="en-US"/>
        </w:rPr>
      </w:pPr>
      <w:r w:rsidRPr="003D2DE7">
        <w:rPr>
          <w:u w:val="single"/>
          <w:lang w:val="en-US"/>
        </w:rPr>
        <w:t>TS Assignment Table</w:t>
      </w:r>
    </w:p>
    <w:p w:rsidR="00A35292" w:rsidRDefault="00220DA1" w:rsidP="00A35292">
      <w:pPr>
        <w:rPr>
          <w:ins w:id="80" w:author="Aner Shoham" w:date="2020-04-17T12:26:00Z"/>
          <w:lang w:val="en-US"/>
        </w:rPr>
      </w:pPr>
      <w:r>
        <w:rPr>
          <w:lang w:val="en-US"/>
        </w:rPr>
        <w:t xml:space="preserve">The Core Admin will generate a </w:t>
      </w:r>
      <w:r w:rsidR="005935B3">
        <w:rPr>
          <w:lang w:val="en-US"/>
        </w:rPr>
        <w:t xml:space="preserve">TS (Time Slots) </w:t>
      </w:r>
      <w:r w:rsidR="004867F7">
        <w:rPr>
          <w:lang w:val="en-US"/>
        </w:rPr>
        <w:t xml:space="preserve">Assignment table that will be transmitted to the terminal </w:t>
      </w:r>
      <w:r w:rsidR="004308E0">
        <w:rPr>
          <w:lang w:val="en-US"/>
        </w:rPr>
        <w:t xml:space="preserve">in a certain </w:t>
      </w:r>
      <w:r w:rsidR="003D2DE7">
        <w:rPr>
          <w:lang w:val="en-US"/>
        </w:rPr>
        <w:t xml:space="preserve">time </w:t>
      </w:r>
      <w:r w:rsidR="004308E0">
        <w:rPr>
          <w:lang w:val="en-US"/>
        </w:rPr>
        <w:t xml:space="preserve">cycle. </w:t>
      </w:r>
      <w:r w:rsidR="006B330A">
        <w:rPr>
          <w:lang w:val="en-US"/>
        </w:rPr>
        <w:t xml:space="preserve">The table will include </w:t>
      </w:r>
      <w:r w:rsidR="004C4119">
        <w:rPr>
          <w:lang w:val="en-US"/>
        </w:rPr>
        <w:t>the number of TSs per terminal and the number of TSs for the Out</w:t>
      </w:r>
      <w:r w:rsidR="00A02F34">
        <w:rPr>
          <w:lang w:val="en-US"/>
        </w:rPr>
        <w:t>b</w:t>
      </w:r>
      <w:r w:rsidR="004C4119">
        <w:rPr>
          <w:lang w:val="en-US"/>
        </w:rPr>
        <w:t xml:space="preserve">reak </w:t>
      </w:r>
      <w:r w:rsidR="008A1030">
        <w:rPr>
          <w:lang w:val="en-US"/>
        </w:rPr>
        <w:t>option, in which a new terminal can send a registration request</w:t>
      </w:r>
      <w:r w:rsidR="000873B0">
        <w:rPr>
          <w:lang w:val="en-US"/>
        </w:rPr>
        <w:t xml:space="preserve"> or other urgent message</w:t>
      </w:r>
      <w:r w:rsidR="008A1030">
        <w:rPr>
          <w:lang w:val="en-US"/>
        </w:rPr>
        <w:t>.</w:t>
      </w:r>
    </w:p>
    <w:p w:rsidR="00652425" w:rsidRDefault="00652425" w:rsidP="00652425">
      <w:pPr>
        <w:rPr>
          <w:ins w:id="81" w:author="Aner Shoham" w:date="2020-04-17T12:26:00Z"/>
          <w:lang w:val="en-US"/>
        </w:rPr>
      </w:pPr>
      <w:ins w:id="82" w:author="Aner Shoham" w:date="2020-04-17T12:26:00Z">
        <w:r>
          <w:rPr>
            <w:lang w:val="en-US"/>
          </w:rPr>
          <w:t xml:space="preserve">The behavior of the terminal when acting upon the table is described in a separate file. </w:t>
        </w:r>
      </w:ins>
    </w:p>
    <w:p w:rsidR="00A35292" w:rsidRDefault="00A35292" w:rsidP="00A35292">
      <w:pPr>
        <w:rPr>
          <w:ins w:id="83" w:author="Aner Shoham" w:date="2020-04-17T12:26:00Z"/>
          <w:lang w:val="en-US"/>
        </w:rPr>
      </w:pPr>
      <w:ins w:id="84" w:author="Aner Shoham" w:date="2020-04-17T12:26:00Z">
        <w:r>
          <w:rPr>
            <w:lang w:val="en-US"/>
          </w:rPr>
          <w:t>The following definition are used in the description of this functionality:</w:t>
        </w:r>
      </w:ins>
    </w:p>
    <w:p w:rsidR="00A35292" w:rsidRDefault="00A35292" w:rsidP="00A35292">
      <w:pPr>
        <w:pStyle w:val="ListParagraph"/>
        <w:numPr>
          <w:ilvl w:val="0"/>
          <w:numId w:val="9"/>
        </w:numPr>
        <w:rPr>
          <w:ins w:id="85" w:author="Aner Shoham" w:date="2020-04-17T12:26:00Z"/>
          <w:lang w:val="en-US"/>
        </w:rPr>
      </w:pPr>
      <w:ins w:id="86" w:author="Aner Shoham" w:date="2020-04-17T12:26:00Z">
        <w:r>
          <w:rPr>
            <w:lang w:val="en-US"/>
          </w:rPr>
          <w:t>ts – time slot.</w:t>
        </w:r>
      </w:ins>
    </w:p>
    <w:p w:rsidR="00A35292" w:rsidRDefault="00A35292" w:rsidP="00A35292">
      <w:pPr>
        <w:pStyle w:val="ListParagraph"/>
        <w:numPr>
          <w:ilvl w:val="0"/>
          <w:numId w:val="9"/>
        </w:numPr>
        <w:rPr>
          <w:ins w:id="87" w:author="Aner Shoham" w:date="2020-04-17T12:26:00Z"/>
          <w:lang w:val="en-US"/>
        </w:rPr>
      </w:pPr>
      <w:ins w:id="88" w:author="Aner Shoham" w:date="2020-04-17T12:26:00Z">
        <w:r>
          <w:rPr>
            <w:lang w:val="en-US"/>
          </w:rPr>
          <w:t>ts_per_sec – Number of TSs per second. This is a defined constant.</w:t>
        </w:r>
      </w:ins>
    </w:p>
    <w:p w:rsidR="00A35292" w:rsidRDefault="00A35292" w:rsidP="00A35292">
      <w:pPr>
        <w:pStyle w:val="ListParagraph"/>
        <w:numPr>
          <w:ilvl w:val="0"/>
          <w:numId w:val="9"/>
        </w:numPr>
        <w:rPr>
          <w:ins w:id="89" w:author="Aner Shoham" w:date="2020-04-17T12:26:00Z"/>
          <w:lang w:val="en-US"/>
        </w:rPr>
      </w:pPr>
      <w:ins w:id="90" w:author="Aner Shoham" w:date="2020-04-17T12:26:00Z">
        <w:r>
          <w:rPr>
            <w:lang w:val="en-US"/>
          </w:rPr>
          <w:t>Interval – Cycle time in seconds. Within the time of each Interval, all the active terminals are getting TS assignments (minimum one TS for data Tx per terminal).</w:t>
        </w:r>
      </w:ins>
    </w:p>
    <w:p w:rsidR="00A35292" w:rsidRDefault="00A35292" w:rsidP="00A35292">
      <w:pPr>
        <w:pStyle w:val="ListParagraph"/>
        <w:numPr>
          <w:ilvl w:val="0"/>
          <w:numId w:val="9"/>
        </w:numPr>
        <w:rPr>
          <w:ins w:id="91" w:author="Aner Shoham" w:date="2020-04-17T12:26:00Z"/>
          <w:lang w:val="en-US"/>
        </w:rPr>
      </w:pPr>
      <w:ins w:id="92" w:author="Aner Shoham" w:date="2020-04-17T12:26:00Z">
        <w:r>
          <w:rPr>
            <w:lang w:val="en-US"/>
          </w:rPr>
          <w:t>ts_size – Bytes per TS.</w:t>
        </w:r>
      </w:ins>
    </w:p>
    <w:p w:rsidR="00A35292" w:rsidRDefault="00A35292" w:rsidP="00A35292">
      <w:pPr>
        <w:pStyle w:val="ListParagraph"/>
        <w:numPr>
          <w:ilvl w:val="0"/>
          <w:numId w:val="9"/>
        </w:numPr>
        <w:rPr>
          <w:ins w:id="93" w:author="Aner Shoham" w:date="2020-04-17T12:26:00Z"/>
          <w:lang w:val="en-US"/>
        </w:rPr>
      </w:pPr>
      <w:ins w:id="94" w:author="Aner Shoham" w:date="2020-04-17T12:26:00Z">
        <w:r>
          <w:rPr>
            <w:lang w:val="en-US"/>
          </w:rPr>
          <w:lastRenderedPageBreak/>
          <w:t>active_terminals_# – The number of current active terminals.</w:t>
        </w:r>
      </w:ins>
    </w:p>
    <w:p w:rsidR="00A35292" w:rsidRDefault="00A35292" w:rsidP="00A35292">
      <w:pPr>
        <w:pStyle w:val="ListParagraph"/>
        <w:numPr>
          <w:ilvl w:val="0"/>
          <w:numId w:val="9"/>
        </w:numPr>
        <w:rPr>
          <w:ins w:id="95" w:author="Aner Shoham" w:date="2020-04-17T12:26:00Z"/>
          <w:lang w:val="en-US"/>
        </w:rPr>
      </w:pPr>
      <w:ins w:id="96" w:author="Aner Shoham" w:date="2020-04-17T12:26:00Z">
        <w:r>
          <w:rPr>
            <w:lang w:val="en-US"/>
          </w:rPr>
          <w:t xml:space="preserve">outbreak_ts_# – Number of TSs that are allocated for the Outbreak period. For the MVP this number will be </w:t>
        </w:r>
        <w:r w:rsidRPr="00E30724">
          <w:rPr>
            <w:lang w:val="en-US"/>
          </w:rPr>
          <w:t>40</w:t>
        </w:r>
        <w:r w:rsidRPr="00745B24">
          <w:rPr>
            <w:lang w:val="en-US"/>
          </w:rPr>
          <w:t>.</w:t>
        </w:r>
      </w:ins>
    </w:p>
    <w:p w:rsidR="00A35292" w:rsidRDefault="00A35292" w:rsidP="00A35292">
      <w:pPr>
        <w:pStyle w:val="ListParagraph"/>
        <w:numPr>
          <w:ilvl w:val="0"/>
          <w:numId w:val="9"/>
        </w:numPr>
        <w:rPr>
          <w:ins w:id="97" w:author="Aner Shoham" w:date="2020-04-17T12:26:00Z"/>
          <w:lang w:val="en-US"/>
        </w:rPr>
      </w:pPr>
      <w:ins w:id="98" w:author="Aner Shoham" w:date="2020-04-17T12:26:00Z">
        <w:r>
          <w:rPr>
            <w:lang w:val="en-US"/>
          </w:rPr>
          <w:t>table_tx_cycle – the time period between transmissions of the table. 2 seconds for the MVP.</w:t>
        </w:r>
      </w:ins>
    </w:p>
    <w:p w:rsidR="00A35292" w:rsidRDefault="00A35292" w:rsidP="00A35292">
      <w:pPr>
        <w:pStyle w:val="ListParagraph"/>
        <w:numPr>
          <w:ilvl w:val="0"/>
          <w:numId w:val="9"/>
        </w:numPr>
        <w:rPr>
          <w:ins w:id="99" w:author="Aner Shoham" w:date="2020-04-17T12:26:00Z"/>
          <w:lang w:val="en-US"/>
        </w:rPr>
      </w:pPr>
      <w:ins w:id="100" w:author="Aner Shoham" w:date="2020-04-17T12:26:00Z">
        <w:r>
          <w:rPr>
            <w:lang w:val="en-US"/>
          </w:rPr>
          <w:t>table_assignmet_period – the time period of assignments in the table. 10 seconds in the MVP.</w:t>
        </w:r>
      </w:ins>
    </w:p>
    <w:p w:rsidR="00B91608" w:rsidRDefault="00B91608" w:rsidP="00FE6B9F">
      <w:pPr>
        <w:rPr>
          <w:ins w:id="101" w:author="Aner Shoham" w:date="2020-04-17T12:21:00Z"/>
          <w:lang w:val="en-US"/>
        </w:rPr>
      </w:pPr>
      <w:ins w:id="102" w:author="Aner Shoham" w:date="2020-04-17T12:16:00Z">
        <w:r>
          <w:rPr>
            <w:lang w:val="en-US"/>
          </w:rPr>
          <w:t>The table will be transmitted every table_tx_cycle (</w:t>
        </w:r>
      </w:ins>
      <w:ins w:id="103" w:author="Aner Shoham" w:date="2020-04-17T12:17:00Z">
        <w:r w:rsidR="00903317">
          <w:rPr>
            <w:lang w:val="en-US"/>
          </w:rPr>
          <w:t>2</w:t>
        </w:r>
      </w:ins>
      <w:ins w:id="104" w:author="Aner Shoham" w:date="2020-04-17T12:16:00Z">
        <w:r>
          <w:rPr>
            <w:lang w:val="en-US"/>
          </w:rPr>
          <w:t xml:space="preserve"> seconds in the MVP) and will </w:t>
        </w:r>
      </w:ins>
      <w:ins w:id="105" w:author="Aner Shoham" w:date="2020-04-17T12:18:00Z">
        <w:r w:rsidR="00A37BBC">
          <w:rPr>
            <w:lang w:val="en-US"/>
          </w:rPr>
          <w:t xml:space="preserve">always </w:t>
        </w:r>
      </w:ins>
      <w:ins w:id="106" w:author="Aner Shoham" w:date="2020-04-17T12:16:00Z">
        <w:r>
          <w:rPr>
            <w:lang w:val="en-US"/>
          </w:rPr>
          <w:t xml:space="preserve">include the </w:t>
        </w:r>
        <w:r w:rsidR="00903317">
          <w:rPr>
            <w:lang w:val="en-US"/>
          </w:rPr>
          <w:t xml:space="preserve">TS </w:t>
        </w:r>
      </w:ins>
      <w:ins w:id="107" w:author="Aner Shoham" w:date="2020-04-17T12:17:00Z">
        <w:r w:rsidR="0000403B">
          <w:rPr>
            <w:lang w:val="en-US"/>
          </w:rPr>
          <w:t>assignment</w:t>
        </w:r>
      </w:ins>
      <w:ins w:id="108" w:author="Aner Shoham" w:date="2020-04-17T12:16:00Z">
        <w:r w:rsidR="00903317">
          <w:rPr>
            <w:lang w:val="en-US"/>
          </w:rPr>
          <w:t xml:space="preserve"> for the next </w:t>
        </w:r>
      </w:ins>
      <w:ins w:id="109" w:author="Aner Shoham" w:date="2020-04-17T12:19:00Z">
        <w:r w:rsidR="006E0BDA">
          <w:rPr>
            <w:lang w:val="en-US"/>
          </w:rPr>
          <w:t>table_assignmet_period (</w:t>
        </w:r>
      </w:ins>
      <w:ins w:id="110" w:author="Aner Shoham" w:date="2020-04-17T12:17:00Z">
        <w:r w:rsidR="00903317">
          <w:rPr>
            <w:lang w:val="en-US"/>
          </w:rPr>
          <w:t>10 seconds</w:t>
        </w:r>
      </w:ins>
      <w:ins w:id="111" w:author="Aner Shoham" w:date="2020-04-17T12:19:00Z">
        <w:r w:rsidR="006E0BDA">
          <w:rPr>
            <w:lang w:val="en-US"/>
          </w:rPr>
          <w:t xml:space="preserve"> in the MVP).</w:t>
        </w:r>
      </w:ins>
    </w:p>
    <w:p w:rsidR="002D3AEF" w:rsidRDefault="00CE6D6E" w:rsidP="00FE6B9F">
      <w:pPr>
        <w:rPr>
          <w:lang w:val="en-US"/>
        </w:rPr>
      </w:pPr>
      <w:ins w:id="112" w:author="Aner Shoham" w:date="2020-04-17T12:23:00Z">
        <w:r>
          <w:rPr>
            <w:lang w:val="en-US"/>
          </w:rPr>
          <w:t xml:space="preserve">Comment: </w:t>
        </w:r>
      </w:ins>
      <w:ins w:id="113" w:author="Aner Shoham" w:date="2020-04-17T12:25:00Z">
        <w:r w:rsidR="001434A5">
          <w:rPr>
            <w:lang w:val="en-US"/>
          </w:rPr>
          <w:t xml:space="preserve">The table assignments are actually given in a sliding window. </w:t>
        </w:r>
      </w:ins>
      <w:ins w:id="114" w:author="Aner Shoham" w:date="2020-04-17T12:21:00Z">
        <w:r w:rsidR="002D3AEF">
          <w:rPr>
            <w:lang w:val="en-US"/>
          </w:rPr>
          <w:t xml:space="preserve">The </w:t>
        </w:r>
      </w:ins>
      <w:ins w:id="115" w:author="Aner Shoham" w:date="2020-04-17T12:22:00Z">
        <w:r w:rsidR="00983C34">
          <w:rPr>
            <w:lang w:val="en-US"/>
          </w:rPr>
          <w:t xml:space="preserve">assignments </w:t>
        </w:r>
      </w:ins>
      <w:ins w:id="116" w:author="Aner Shoham" w:date="2020-04-17T12:23:00Z">
        <w:r w:rsidR="006173B8">
          <w:rPr>
            <w:lang w:val="en-US"/>
          </w:rPr>
          <w:t xml:space="preserve">period </w:t>
        </w:r>
      </w:ins>
      <w:ins w:id="117" w:author="Aner Shoham" w:date="2020-04-17T12:22:00Z">
        <w:r w:rsidR="00983C34">
          <w:rPr>
            <w:lang w:val="en-US"/>
          </w:rPr>
          <w:t>over</w:t>
        </w:r>
      </w:ins>
      <w:ins w:id="118" w:author="Aner Shoham" w:date="2020-04-17T12:21:00Z">
        <w:r w:rsidR="002D3AEF">
          <w:rPr>
            <w:lang w:val="en-US"/>
          </w:rPr>
          <w:t xml:space="preserve">lap between consecutive tables </w:t>
        </w:r>
      </w:ins>
      <w:ins w:id="119" w:author="Aner Shoham" w:date="2020-04-17T12:22:00Z">
        <w:r w:rsidR="00983C34">
          <w:rPr>
            <w:lang w:val="en-US"/>
          </w:rPr>
          <w:t xml:space="preserve">transmissions is </w:t>
        </w:r>
      </w:ins>
      <w:ins w:id="120" w:author="Aner Shoham" w:date="2020-04-17T12:23:00Z">
        <w:r>
          <w:rPr>
            <w:lang w:val="en-US"/>
          </w:rPr>
          <w:t xml:space="preserve">table_assignmet_period minus </w:t>
        </w:r>
      </w:ins>
      <w:ins w:id="121" w:author="Aner Shoham" w:date="2020-04-17T12:22:00Z">
        <w:r>
          <w:rPr>
            <w:lang w:val="en-US"/>
          </w:rPr>
          <w:t>table_tx_cycle</w:t>
        </w:r>
      </w:ins>
      <w:ins w:id="122" w:author="Aner Shoham" w:date="2020-04-17T12:23:00Z">
        <w:r>
          <w:rPr>
            <w:lang w:val="en-US"/>
          </w:rPr>
          <w:t>. For the MVP this is 2 seconds.</w:t>
        </w:r>
        <w:r w:rsidR="006173B8">
          <w:rPr>
            <w:lang w:val="en-US"/>
          </w:rPr>
          <w:t xml:space="preserve"> This means that </w:t>
        </w:r>
      </w:ins>
      <w:ins w:id="123" w:author="Aner Shoham" w:date="2020-04-17T12:24:00Z">
        <w:r w:rsidR="006173B8">
          <w:rPr>
            <w:lang w:val="en-US"/>
          </w:rPr>
          <w:t>for the MVP, a consecutive table will repeat 8 seconds of the assignments of the former table and only 2</w:t>
        </w:r>
        <w:r w:rsidR="008F350F">
          <w:rPr>
            <w:lang w:val="en-US"/>
          </w:rPr>
          <w:t xml:space="preserve"> seconds will be new assignments.</w:t>
        </w:r>
      </w:ins>
    </w:p>
    <w:p w:rsidR="00220DA1" w:rsidDel="00A35292" w:rsidRDefault="009128ED" w:rsidP="00FE6B9F">
      <w:pPr>
        <w:rPr>
          <w:del w:id="124" w:author="Aner Shoham" w:date="2020-04-17T12:26:00Z"/>
          <w:lang w:val="en-US"/>
        </w:rPr>
      </w:pPr>
      <w:del w:id="125" w:author="Aner Shoham" w:date="2020-04-17T12:26:00Z">
        <w:r w:rsidDel="00A35292">
          <w:rPr>
            <w:lang w:val="en-US"/>
          </w:rPr>
          <w:delText xml:space="preserve">The following definition are </w:delText>
        </w:r>
        <w:r w:rsidR="00CB463A" w:rsidDel="00A35292">
          <w:rPr>
            <w:lang w:val="en-US"/>
          </w:rPr>
          <w:delText xml:space="preserve">used in the description </w:delText>
        </w:r>
        <w:r w:rsidR="00D91B7C" w:rsidDel="00A35292">
          <w:rPr>
            <w:lang w:val="en-US"/>
          </w:rPr>
          <w:delText>of this functionality:</w:delText>
        </w:r>
      </w:del>
    </w:p>
    <w:p w:rsidR="00DE24D5" w:rsidDel="00A35292" w:rsidRDefault="00C8583F" w:rsidP="00D91B7C">
      <w:pPr>
        <w:pStyle w:val="ListParagraph"/>
        <w:numPr>
          <w:ilvl w:val="0"/>
          <w:numId w:val="9"/>
        </w:numPr>
        <w:rPr>
          <w:del w:id="126" w:author="Aner Shoham" w:date="2020-04-17T12:26:00Z"/>
          <w:lang w:val="en-US"/>
        </w:rPr>
      </w:pPr>
      <w:del w:id="127" w:author="Aner Shoham" w:date="2020-04-15T18:41:00Z">
        <w:r w:rsidDel="00945C2F">
          <w:rPr>
            <w:lang w:val="en-US"/>
          </w:rPr>
          <w:delText xml:space="preserve">TS </w:delText>
        </w:r>
      </w:del>
      <w:del w:id="128" w:author="Aner Shoham" w:date="2020-04-17T12:26:00Z">
        <w:r w:rsidDel="00A35292">
          <w:rPr>
            <w:lang w:val="en-US"/>
          </w:rPr>
          <w:delText xml:space="preserve">– </w:delText>
        </w:r>
      </w:del>
      <w:del w:id="129" w:author="Aner Shoham" w:date="2020-04-15T18:41:00Z">
        <w:r w:rsidDel="00DE24D5">
          <w:rPr>
            <w:lang w:val="en-US"/>
          </w:rPr>
          <w:delText>T</w:delText>
        </w:r>
      </w:del>
      <w:del w:id="130" w:author="Aner Shoham" w:date="2020-04-17T12:26:00Z">
        <w:r w:rsidDel="00A35292">
          <w:rPr>
            <w:lang w:val="en-US"/>
          </w:rPr>
          <w:delText xml:space="preserve">ime </w:delText>
        </w:r>
      </w:del>
      <w:del w:id="131" w:author="Aner Shoham" w:date="2020-04-15T18:41:00Z">
        <w:r w:rsidDel="00DE24D5">
          <w:rPr>
            <w:lang w:val="en-US"/>
          </w:rPr>
          <w:delText>S</w:delText>
        </w:r>
      </w:del>
      <w:del w:id="132" w:author="Aner Shoham" w:date="2020-04-17T12:26:00Z">
        <w:r w:rsidDel="00A35292">
          <w:rPr>
            <w:lang w:val="en-US"/>
          </w:rPr>
          <w:delText>lot</w:delText>
        </w:r>
        <w:r w:rsidR="00D27B62" w:rsidDel="00A35292">
          <w:rPr>
            <w:lang w:val="en-US"/>
          </w:rPr>
          <w:delText>.</w:delText>
        </w:r>
      </w:del>
    </w:p>
    <w:p w:rsidR="00D65A67" w:rsidDel="00A35292" w:rsidRDefault="00D65A67" w:rsidP="00D91B7C">
      <w:pPr>
        <w:pStyle w:val="ListParagraph"/>
        <w:numPr>
          <w:ilvl w:val="0"/>
          <w:numId w:val="9"/>
        </w:numPr>
        <w:rPr>
          <w:del w:id="133" w:author="Aner Shoham" w:date="2020-04-17T12:26:00Z"/>
          <w:lang w:val="en-US"/>
        </w:rPr>
      </w:pPr>
      <w:del w:id="134" w:author="Aner Shoham" w:date="2020-04-17T12:26:00Z">
        <w:r w:rsidDel="00A35292">
          <w:rPr>
            <w:lang w:val="en-US"/>
          </w:rPr>
          <w:delText>Interval –</w:delText>
        </w:r>
      </w:del>
      <w:del w:id="135" w:author="Aner Shoham" w:date="2020-04-15T18:47:00Z">
        <w:r w:rsidDel="00812C78">
          <w:rPr>
            <w:lang w:val="en-US"/>
          </w:rPr>
          <w:delText xml:space="preserve"> the number of TSs that </w:delText>
        </w:r>
        <w:r w:rsidR="00792D4F" w:rsidDel="00812C78">
          <w:rPr>
            <w:lang w:val="en-US"/>
          </w:rPr>
          <w:delText xml:space="preserve">the table </w:delText>
        </w:r>
        <w:r w:rsidR="007E61DF" w:rsidDel="00812C78">
          <w:rPr>
            <w:lang w:val="en-US"/>
          </w:rPr>
          <w:delText xml:space="preserve">contains. </w:delText>
        </w:r>
      </w:del>
      <w:del w:id="136" w:author="Aner Shoham" w:date="2020-04-17T12:26:00Z">
        <w:r w:rsidR="007E61DF" w:rsidDel="00A35292">
          <w:rPr>
            <w:lang w:val="en-US"/>
          </w:rPr>
          <w:delText xml:space="preserve">Within </w:delText>
        </w:r>
      </w:del>
      <w:del w:id="137" w:author="Aner Shoham" w:date="2020-04-15T18:47:00Z">
        <w:r w:rsidR="00926FDA" w:rsidDel="00172D32">
          <w:rPr>
            <w:lang w:val="en-US"/>
          </w:rPr>
          <w:delText>each</w:delText>
        </w:r>
      </w:del>
      <w:del w:id="138" w:author="Aner Shoham" w:date="2020-04-17T12:26:00Z">
        <w:r w:rsidR="007E61DF" w:rsidDel="00A35292">
          <w:rPr>
            <w:lang w:val="en-US"/>
          </w:rPr>
          <w:delText xml:space="preserve">Interval, </w:delText>
        </w:r>
        <w:r w:rsidR="00F074BC" w:rsidDel="00A35292">
          <w:rPr>
            <w:lang w:val="en-US"/>
          </w:rPr>
          <w:delText>all</w:delText>
        </w:r>
        <w:r w:rsidR="007E61DF" w:rsidDel="00A35292">
          <w:rPr>
            <w:lang w:val="en-US"/>
          </w:rPr>
          <w:delText xml:space="preserve"> the active terminals </w:delText>
        </w:r>
        <w:r w:rsidR="00926FDA" w:rsidDel="00A35292">
          <w:rPr>
            <w:lang w:val="en-US"/>
          </w:rPr>
          <w:delText>are</w:delText>
        </w:r>
        <w:r w:rsidR="005205EF" w:rsidDel="00A35292">
          <w:rPr>
            <w:lang w:val="en-US"/>
          </w:rPr>
          <w:delText xml:space="preserve"> getting TS assignments</w:delText>
        </w:r>
        <w:r w:rsidR="00926FDA" w:rsidDel="00A35292">
          <w:rPr>
            <w:lang w:val="en-US"/>
          </w:rPr>
          <w:delText xml:space="preserve"> (minimum one </w:delText>
        </w:r>
        <w:r w:rsidR="00762B1D" w:rsidDel="00A35292">
          <w:rPr>
            <w:lang w:val="en-US"/>
          </w:rPr>
          <w:delText>TS for data Tx per terminal)</w:delText>
        </w:r>
        <w:r w:rsidR="005205EF" w:rsidDel="00A35292">
          <w:rPr>
            <w:lang w:val="en-US"/>
          </w:rPr>
          <w:delText>.</w:delText>
        </w:r>
      </w:del>
    </w:p>
    <w:p w:rsidR="00D91B7C" w:rsidDel="00A35292" w:rsidRDefault="00B17C79" w:rsidP="00D91B7C">
      <w:pPr>
        <w:pStyle w:val="ListParagraph"/>
        <w:numPr>
          <w:ilvl w:val="0"/>
          <w:numId w:val="9"/>
        </w:numPr>
        <w:rPr>
          <w:del w:id="139" w:author="Aner Shoham" w:date="2020-04-17T12:26:00Z"/>
          <w:lang w:val="en-US"/>
        </w:rPr>
      </w:pPr>
      <w:del w:id="140" w:author="Aner Shoham" w:date="2020-04-15T18:18:00Z">
        <w:r w:rsidDel="00AC6BAA">
          <w:rPr>
            <w:lang w:val="en-US"/>
          </w:rPr>
          <w:delText>TS</w:delText>
        </w:r>
      </w:del>
      <w:del w:id="141" w:author="Aner Shoham" w:date="2020-04-15T18:19:00Z">
        <w:r w:rsidR="00C65AA5" w:rsidDel="00AC6BAA">
          <w:rPr>
            <w:lang w:val="en-US"/>
          </w:rPr>
          <w:delText>_</w:delText>
        </w:r>
      </w:del>
      <w:del w:id="142" w:author="Aner Shoham" w:date="2020-04-15T18:18:00Z">
        <w:r w:rsidR="00BE7F81" w:rsidDel="00AC6BAA">
          <w:rPr>
            <w:lang w:val="en-US"/>
          </w:rPr>
          <w:delText>Bytes</w:delText>
        </w:r>
      </w:del>
      <w:del w:id="143" w:author="Aner Shoham" w:date="2020-04-17T12:26:00Z">
        <w:r w:rsidR="00320A24" w:rsidDel="00A35292">
          <w:rPr>
            <w:lang w:val="en-US"/>
          </w:rPr>
          <w:delText>–</w:delText>
        </w:r>
        <w:r w:rsidR="00BE7F81" w:rsidDel="00A35292">
          <w:rPr>
            <w:lang w:val="en-US"/>
          </w:rPr>
          <w:delText>Bytes per TS.</w:delText>
        </w:r>
      </w:del>
    </w:p>
    <w:p w:rsidR="00B17C79" w:rsidDel="00A35292" w:rsidRDefault="00E41043" w:rsidP="00D91B7C">
      <w:pPr>
        <w:pStyle w:val="ListParagraph"/>
        <w:numPr>
          <w:ilvl w:val="0"/>
          <w:numId w:val="9"/>
        </w:numPr>
        <w:rPr>
          <w:del w:id="144" w:author="Aner Shoham" w:date="2020-04-17T12:26:00Z"/>
          <w:lang w:val="en-US"/>
        </w:rPr>
      </w:pPr>
      <w:del w:id="145" w:author="Aner Shoham" w:date="2020-04-15T18:19:00Z">
        <w:r w:rsidDel="008B6B16">
          <w:rPr>
            <w:lang w:val="en-US"/>
          </w:rPr>
          <w:delText>Active</w:delText>
        </w:r>
        <w:r w:rsidR="008840C8" w:rsidDel="008B6B16">
          <w:rPr>
            <w:lang w:val="en-US"/>
          </w:rPr>
          <w:delText>_Terminals</w:delText>
        </w:r>
      </w:del>
      <w:del w:id="146" w:author="Aner Shoham" w:date="2020-04-17T12:26:00Z">
        <w:r w:rsidR="007B2812" w:rsidDel="00A35292">
          <w:rPr>
            <w:lang w:val="en-US"/>
          </w:rPr>
          <w:delText>–The number of current active terminals.</w:delText>
        </w:r>
      </w:del>
    </w:p>
    <w:p w:rsidR="008C47EC" w:rsidRDefault="00CA0581" w:rsidP="00652425">
      <w:pPr>
        <w:rPr>
          <w:ins w:id="147" w:author="Aner Shoham" w:date="2020-04-15T18:17:00Z"/>
          <w:lang w:val="en-US"/>
        </w:rPr>
      </w:pPr>
      <w:del w:id="148" w:author="Aner Shoham" w:date="2020-04-15T18:18:00Z">
        <w:r w:rsidDel="008C47EC">
          <w:rPr>
            <w:lang w:val="en-US"/>
          </w:rPr>
          <w:delText>Out</w:delText>
        </w:r>
      </w:del>
      <w:del w:id="149" w:author="Aner Shoham" w:date="2020-04-15T18:15:00Z">
        <w:r w:rsidDel="00257FAF">
          <w:rPr>
            <w:lang w:val="en-US"/>
          </w:rPr>
          <w:delText>B</w:delText>
        </w:r>
      </w:del>
      <w:del w:id="150" w:author="Aner Shoham" w:date="2020-04-15T18:18:00Z">
        <w:r w:rsidDel="008C47EC">
          <w:rPr>
            <w:lang w:val="en-US"/>
          </w:rPr>
          <w:delText>reak_TS</w:delText>
        </w:r>
      </w:del>
      <w:del w:id="151" w:author="Aner Shoham" w:date="2020-04-15T18:17:00Z">
        <w:r w:rsidDel="008C47EC">
          <w:rPr>
            <w:lang w:val="en-US"/>
          </w:rPr>
          <w:delText>s</w:delText>
        </w:r>
      </w:del>
      <w:del w:id="152" w:author="Aner Shoham" w:date="2020-04-17T12:26:00Z">
        <w:r w:rsidR="00A31CD4" w:rsidDel="00A35292">
          <w:rPr>
            <w:lang w:val="en-US"/>
          </w:rPr>
          <w:delText xml:space="preserve">–Number of TSs </w:delText>
        </w:r>
        <w:r w:rsidR="00CC18A0" w:rsidDel="00A35292">
          <w:rPr>
            <w:lang w:val="en-US"/>
          </w:rPr>
          <w:delText xml:space="preserve">that are allocated </w:delText>
        </w:r>
        <w:r w:rsidR="00A31CD4" w:rsidDel="00A35292">
          <w:rPr>
            <w:lang w:val="en-US"/>
          </w:rPr>
          <w:delText xml:space="preserve">for the </w:delText>
        </w:r>
        <w:r w:rsidR="00C10C03" w:rsidDel="00A35292">
          <w:rPr>
            <w:lang w:val="en-US"/>
          </w:rPr>
          <w:delText>Outbreakperiod</w:delText>
        </w:r>
        <w:r w:rsidR="0032025D" w:rsidDel="00A35292">
          <w:rPr>
            <w:lang w:val="en-US"/>
          </w:rPr>
          <w:delText>.</w:delText>
        </w:r>
      </w:del>
      <w:ins w:id="153" w:author="Aner Shoham" w:date="2020-04-15T18:15:00Z">
        <w:r w:rsidR="002D1047">
          <w:rPr>
            <w:lang w:val="en-US"/>
          </w:rPr>
          <w:t xml:space="preserve">The </w:t>
        </w:r>
      </w:ins>
      <w:ins w:id="154" w:author="Aner Shoham" w:date="2020-04-15T18:16:00Z">
        <w:r w:rsidR="00695DB9">
          <w:rPr>
            <w:lang w:val="en-US"/>
          </w:rPr>
          <w:t xml:space="preserve">actual </w:t>
        </w:r>
      </w:ins>
      <w:ins w:id="155" w:author="Aner Shoham" w:date="2020-04-15T18:15:00Z">
        <w:r w:rsidR="002D1047">
          <w:rPr>
            <w:lang w:val="en-US"/>
          </w:rPr>
          <w:t xml:space="preserve">table format </w:t>
        </w:r>
      </w:ins>
      <w:ins w:id="156" w:author="Aner Shoham" w:date="2020-04-15T18:50:00Z">
        <w:r w:rsidR="00121C5A">
          <w:rPr>
            <w:lang w:val="en-US"/>
          </w:rPr>
          <w:t xml:space="preserve">to be sent over the air, </w:t>
        </w:r>
      </w:ins>
      <w:ins w:id="157" w:author="Aner Shoham" w:date="2020-04-15T18:15:00Z">
        <w:r w:rsidR="002D1047">
          <w:rPr>
            <w:lang w:val="en-US"/>
          </w:rPr>
          <w:t xml:space="preserve">is described in the air protocol doc. </w:t>
        </w:r>
      </w:ins>
      <w:ins w:id="158" w:author="Aner Shoham" w:date="2020-04-15T18:16:00Z">
        <w:r w:rsidR="00695DB9">
          <w:rPr>
            <w:lang w:val="en-US"/>
          </w:rPr>
          <w:t>Depending on</w:t>
        </w:r>
      </w:ins>
      <w:ins w:id="159" w:author="Aner Shoham" w:date="2020-04-15T18:17:00Z">
        <w:r w:rsidR="00695DB9">
          <w:rPr>
            <w:lang w:val="en-US"/>
          </w:rPr>
          <w:t xml:space="preserve"> the number of active terminals</w:t>
        </w:r>
      </w:ins>
      <w:proofErr w:type="gramStart"/>
      <w:ins w:id="160" w:author="Aner Shoham" w:date="2020-04-17T12:20:00Z">
        <w:r w:rsidR="001D4563">
          <w:rPr>
            <w:lang w:val="en-US"/>
          </w:rPr>
          <w:t>,</w:t>
        </w:r>
      </w:ins>
      <w:ins w:id="161" w:author="Aner Shoham" w:date="2020-04-15T18:17:00Z">
        <w:r w:rsidR="00695DB9">
          <w:rPr>
            <w:lang w:val="en-US"/>
          </w:rPr>
          <w:t>The</w:t>
        </w:r>
        <w:proofErr w:type="gramEnd"/>
        <w:r w:rsidR="00695DB9">
          <w:rPr>
            <w:lang w:val="en-US"/>
          </w:rPr>
          <w:t xml:space="preserve"> table may need to </w:t>
        </w:r>
        <w:r w:rsidR="00FC6646">
          <w:rPr>
            <w:lang w:val="en-US"/>
          </w:rPr>
          <w:t xml:space="preserve">be spread over more than one TS. </w:t>
        </w:r>
      </w:ins>
    </w:p>
    <w:p w:rsidR="002D1047" w:rsidRDefault="002D1047" w:rsidP="002D1047">
      <w:pPr>
        <w:rPr>
          <w:ins w:id="162" w:author="Aner Shoham" w:date="2020-04-15T18:34:00Z"/>
          <w:lang w:val="en-US"/>
        </w:rPr>
      </w:pPr>
      <w:ins w:id="163" w:author="Aner Shoham" w:date="2020-04-15T18:15:00Z">
        <w:r>
          <w:rPr>
            <w:lang w:val="en-US"/>
          </w:rPr>
          <w:t>The following tabl</w:t>
        </w:r>
      </w:ins>
      <w:ins w:id="164" w:author="Aner Shoham" w:date="2020-04-15T18:16:00Z">
        <w:r>
          <w:rPr>
            <w:lang w:val="en-US"/>
          </w:rPr>
          <w:t xml:space="preserve">e shows the </w:t>
        </w:r>
      </w:ins>
      <w:ins w:id="165" w:author="Aner Shoham" w:date="2020-04-15T18:45:00Z">
        <w:r w:rsidR="00340B5D">
          <w:rPr>
            <w:lang w:val="en-US"/>
          </w:rPr>
          <w:t>interval</w:t>
        </w:r>
      </w:ins>
      <w:ins w:id="166" w:author="Aner Shoham" w:date="2020-04-15T18:46:00Z">
        <w:r w:rsidR="001961AE">
          <w:rPr>
            <w:lang w:val="en-US"/>
          </w:rPr>
          <w:t xml:space="preserve"> in seconds</w:t>
        </w:r>
      </w:ins>
      <w:ins w:id="167" w:author="Aner Shoham" w:date="2020-04-15T18:16:00Z">
        <w:r w:rsidR="002B619F">
          <w:rPr>
            <w:lang w:val="en-US"/>
          </w:rPr>
          <w:t>for each number of active terminals:</w:t>
        </w:r>
      </w:ins>
    </w:p>
    <w:tbl>
      <w:tblPr>
        <w:tblStyle w:val="TableGrid"/>
        <w:tblW w:w="0" w:type="auto"/>
        <w:tblLook w:val="04A0"/>
        <w:tblPrChange w:id="168" w:author="Aner Shoham" w:date="2020-04-15T18:39:00Z">
          <w:tblPr>
            <w:tblStyle w:val="TableGrid"/>
            <w:tblW w:w="0" w:type="auto"/>
            <w:tblLook w:val="04A0"/>
          </w:tblPr>
        </w:tblPrChange>
      </w:tblPr>
      <w:tblGrid>
        <w:gridCol w:w="1980"/>
        <w:gridCol w:w="1276"/>
        <w:tblGridChange w:id="169">
          <w:tblGrid>
            <w:gridCol w:w="4508"/>
            <w:gridCol w:w="4508"/>
          </w:tblGrid>
        </w:tblGridChange>
      </w:tblGrid>
      <w:tr w:rsidR="00430BEC" w:rsidTr="00ED3E71">
        <w:trPr>
          <w:ins w:id="170" w:author="Aner Shoham" w:date="2020-04-15T18:34:00Z"/>
        </w:trPr>
        <w:tc>
          <w:tcPr>
            <w:tcW w:w="1980" w:type="dxa"/>
            <w:tcPrChange w:id="171" w:author="Aner Shoham" w:date="2020-04-15T18:39:00Z">
              <w:tcPr>
                <w:tcW w:w="4508" w:type="dxa"/>
              </w:tcPr>
            </w:tcPrChange>
          </w:tcPr>
          <w:p w:rsidR="00430BEC" w:rsidRDefault="00ED3E71" w:rsidP="002D1047">
            <w:pPr>
              <w:rPr>
                <w:ins w:id="172" w:author="Aner Shoham" w:date="2020-04-15T18:34:00Z"/>
                <w:lang w:val="en-US"/>
              </w:rPr>
            </w:pPr>
            <w:ins w:id="173" w:author="Aner Shoham" w:date="2020-04-15T18:39:00Z">
              <w:r>
                <w:rPr>
                  <w:lang w:val="en-US"/>
                </w:rPr>
                <w:t>active_terminals_#</w:t>
              </w:r>
            </w:ins>
          </w:p>
        </w:tc>
        <w:tc>
          <w:tcPr>
            <w:tcW w:w="1276" w:type="dxa"/>
            <w:tcPrChange w:id="174" w:author="Aner Shoham" w:date="2020-04-15T18:39:00Z">
              <w:tcPr>
                <w:tcW w:w="4508" w:type="dxa"/>
              </w:tcPr>
            </w:tcPrChange>
          </w:tcPr>
          <w:p w:rsidR="00430BEC" w:rsidRDefault="00FE5C3B" w:rsidP="002D1047">
            <w:pPr>
              <w:rPr>
                <w:ins w:id="175" w:author="Aner Shoham" w:date="2020-04-15T18:34:00Z"/>
                <w:lang w:val="en-US"/>
              </w:rPr>
            </w:pPr>
            <w:ins w:id="176" w:author="Aner Shoham" w:date="2020-04-15T18:36:00Z">
              <w:r>
                <w:rPr>
                  <w:lang w:val="en-US"/>
                </w:rPr>
                <w:t>Interval</w:t>
              </w:r>
            </w:ins>
          </w:p>
        </w:tc>
      </w:tr>
      <w:tr w:rsidR="00FE5C3B" w:rsidTr="00ED3E71">
        <w:trPr>
          <w:ins w:id="177" w:author="Aner Shoham" w:date="2020-04-15T18:34:00Z"/>
        </w:trPr>
        <w:tc>
          <w:tcPr>
            <w:tcW w:w="1980" w:type="dxa"/>
            <w:tcPrChange w:id="178" w:author="Aner Shoham" w:date="2020-04-15T18:39:00Z">
              <w:tcPr>
                <w:tcW w:w="4508" w:type="dxa"/>
              </w:tcPr>
            </w:tcPrChange>
          </w:tcPr>
          <w:p w:rsidR="00FE5C3B" w:rsidRDefault="00FE5C3B" w:rsidP="00FE5C3B">
            <w:pPr>
              <w:rPr>
                <w:ins w:id="179" w:author="Aner Shoham" w:date="2020-04-15T18:34:00Z"/>
                <w:lang w:val="en-US"/>
              </w:rPr>
            </w:pPr>
            <w:ins w:id="180" w:author="Aner Shoham" w:date="2020-04-15T18:35:00Z">
              <w:r>
                <w:rPr>
                  <w:rFonts w:cstheme="minorHAnsi"/>
                  <w:lang w:val="en-US"/>
                </w:rPr>
                <w:t>1-99</w:t>
              </w:r>
            </w:ins>
            <w:ins w:id="181" w:author="Aner Shoham [2]" w:date="2020-04-15T18:35:00Z">
              <w:del w:id="182" w:author="Aner Shoham" w:date="2020-04-15T18:35:00Z">
                <w:r w:rsidRPr="00D4207F" w:rsidDel="00FE5C3B">
                  <w:rPr>
                    <w:rFonts w:cstheme="minorHAnsi"/>
                  </w:rPr>
                  <w:delText>-99</w:delText>
                </w:r>
                <w:r w:rsidRPr="00D4207F" w:rsidDel="00FE5C3B">
                  <w:rPr>
                    <w:rFonts w:cstheme="minorHAnsi"/>
                    <w:rtl/>
                  </w:rPr>
                  <w:delText>1</w:delText>
                </w:r>
              </w:del>
            </w:ins>
          </w:p>
        </w:tc>
        <w:tc>
          <w:tcPr>
            <w:tcW w:w="1276" w:type="dxa"/>
            <w:tcPrChange w:id="183" w:author="Aner Shoham" w:date="2020-04-15T18:39:00Z">
              <w:tcPr>
                <w:tcW w:w="4508" w:type="dxa"/>
              </w:tcPr>
            </w:tcPrChange>
          </w:tcPr>
          <w:p w:rsidR="00FE5C3B" w:rsidRDefault="00FE5C3B" w:rsidP="00FE5C3B">
            <w:pPr>
              <w:rPr>
                <w:ins w:id="184" w:author="Aner Shoham" w:date="2020-04-15T18:34:00Z"/>
                <w:lang w:val="en-US"/>
              </w:rPr>
            </w:pPr>
            <w:ins w:id="185" w:author="Aner Shoham [2]" w:date="2020-04-15T18:36:00Z">
              <w:r w:rsidRPr="00D4207F">
                <w:rPr>
                  <w:rFonts w:cstheme="minorHAnsi"/>
                  <w:rtl/>
                </w:rPr>
                <w:t>20</w:t>
              </w:r>
            </w:ins>
          </w:p>
        </w:tc>
      </w:tr>
      <w:tr w:rsidR="00FE5C3B" w:rsidTr="00ED3E71">
        <w:trPr>
          <w:ins w:id="186" w:author="Aner Shoham" w:date="2020-04-15T18:34:00Z"/>
        </w:trPr>
        <w:tc>
          <w:tcPr>
            <w:tcW w:w="1980" w:type="dxa"/>
            <w:tcPrChange w:id="187" w:author="Aner Shoham" w:date="2020-04-15T18:39:00Z">
              <w:tcPr>
                <w:tcW w:w="4508" w:type="dxa"/>
              </w:tcPr>
            </w:tcPrChange>
          </w:tcPr>
          <w:p w:rsidR="00FE5C3B" w:rsidRDefault="00FE5C3B" w:rsidP="00FE5C3B">
            <w:pPr>
              <w:rPr>
                <w:ins w:id="188" w:author="Aner Shoham" w:date="2020-04-15T18:34:00Z"/>
                <w:lang w:val="en-US"/>
              </w:rPr>
            </w:pPr>
            <w:ins w:id="189" w:author="Aner Shoham [2]" w:date="2020-04-15T18:35:00Z">
              <w:r w:rsidRPr="00D4207F">
                <w:rPr>
                  <w:rFonts w:cstheme="minorHAnsi"/>
                </w:rPr>
                <w:t>100-199</w:t>
              </w:r>
            </w:ins>
          </w:p>
        </w:tc>
        <w:tc>
          <w:tcPr>
            <w:tcW w:w="1276" w:type="dxa"/>
            <w:tcPrChange w:id="190" w:author="Aner Shoham" w:date="2020-04-15T18:39:00Z">
              <w:tcPr>
                <w:tcW w:w="4508" w:type="dxa"/>
              </w:tcPr>
            </w:tcPrChange>
          </w:tcPr>
          <w:p w:rsidR="00FE5C3B" w:rsidRDefault="00FE5C3B" w:rsidP="00FE5C3B">
            <w:pPr>
              <w:rPr>
                <w:ins w:id="191" w:author="Aner Shoham" w:date="2020-04-15T18:34:00Z"/>
                <w:lang w:val="en-US"/>
              </w:rPr>
            </w:pPr>
            <w:ins w:id="192" w:author="Aner Shoham [2]" w:date="2020-04-15T18:36:00Z">
              <w:r w:rsidRPr="00D4207F">
                <w:rPr>
                  <w:rFonts w:cstheme="minorHAnsi"/>
                  <w:rtl/>
                </w:rPr>
                <w:t>45</w:t>
              </w:r>
            </w:ins>
          </w:p>
        </w:tc>
      </w:tr>
      <w:tr w:rsidR="00FE5C3B" w:rsidTr="00ED3E71">
        <w:trPr>
          <w:ins w:id="193" w:author="Aner Shoham" w:date="2020-04-15T18:34:00Z"/>
        </w:trPr>
        <w:tc>
          <w:tcPr>
            <w:tcW w:w="1980" w:type="dxa"/>
            <w:tcPrChange w:id="194" w:author="Aner Shoham" w:date="2020-04-15T18:39:00Z">
              <w:tcPr>
                <w:tcW w:w="4508" w:type="dxa"/>
              </w:tcPr>
            </w:tcPrChange>
          </w:tcPr>
          <w:p w:rsidR="00FE5C3B" w:rsidRDefault="00FE5C3B" w:rsidP="00FE5C3B">
            <w:pPr>
              <w:rPr>
                <w:ins w:id="195" w:author="Aner Shoham" w:date="2020-04-15T18:34:00Z"/>
                <w:lang w:val="en-US"/>
              </w:rPr>
            </w:pPr>
            <w:ins w:id="196" w:author="Aner Shoham [2]" w:date="2020-04-15T18:35:00Z">
              <w:r w:rsidRPr="00D4207F">
                <w:rPr>
                  <w:rFonts w:cstheme="minorHAnsi"/>
                </w:rPr>
                <w:t>200-299</w:t>
              </w:r>
            </w:ins>
          </w:p>
        </w:tc>
        <w:tc>
          <w:tcPr>
            <w:tcW w:w="1276" w:type="dxa"/>
            <w:tcPrChange w:id="197" w:author="Aner Shoham" w:date="2020-04-15T18:39:00Z">
              <w:tcPr>
                <w:tcW w:w="4508" w:type="dxa"/>
              </w:tcPr>
            </w:tcPrChange>
          </w:tcPr>
          <w:p w:rsidR="00FE5C3B" w:rsidRDefault="00FE5C3B" w:rsidP="00FE5C3B">
            <w:pPr>
              <w:rPr>
                <w:ins w:id="198" w:author="Aner Shoham" w:date="2020-04-15T18:34:00Z"/>
                <w:lang w:val="en-US"/>
              </w:rPr>
            </w:pPr>
            <w:ins w:id="199" w:author="Aner Shoham [2]" w:date="2020-04-15T18:36:00Z">
              <w:r w:rsidRPr="00D4207F">
                <w:rPr>
                  <w:rFonts w:cstheme="minorHAnsi"/>
                  <w:rtl/>
                </w:rPr>
                <w:t>60</w:t>
              </w:r>
            </w:ins>
          </w:p>
        </w:tc>
      </w:tr>
      <w:tr w:rsidR="00FE5C3B" w:rsidTr="00ED3E71">
        <w:trPr>
          <w:ins w:id="200" w:author="Aner Shoham" w:date="2020-04-15T18:34:00Z"/>
        </w:trPr>
        <w:tc>
          <w:tcPr>
            <w:tcW w:w="1980" w:type="dxa"/>
            <w:tcPrChange w:id="201" w:author="Aner Shoham" w:date="2020-04-15T18:39:00Z">
              <w:tcPr>
                <w:tcW w:w="4508" w:type="dxa"/>
              </w:tcPr>
            </w:tcPrChange>
          </w:tcPr>
          <w:p w:rsidR="00FE5C3B" w:rsidRDefault="00FE5C3B" w:rsidP="00FE5C3B">
            <w:pPr>
              <w:rPr>
                <w:ins w:id="202" w:author="Aner Shoham" w:date="2020-04-15T18:34:00Z"/>
                <w:lang w:val="en-US"/>
              </w:rPr>
            </w:pPr>
            <w:ins w:id="203" w:author="Aner Shoham [2]" w:date="2020-04-15T18:35:00Z">
              <w:r w:rsidRPr="00D4207F">
                <w:rPr>
                  <w:rFonts w:cstheme="minorHAnsi"/>
                </w:rPr>
                <w:t>300-400</w:t>
              </w:r>
            </w:ins>
          </w:p>
        </w:tc>
        <w:tc>
          <w:tcPr>
            <w:tcW w:w="1276" w:type="dxa"/>
            <w:tcPrChange w:id="204" w:author="Aner Shoham" w:date="2020-04-15T18:39:00Z">
              <w:tcPr>
                <w:tcW w:w="4508" w:type="dxa"/>
              </w:tcPr>
            </w:tcPrChange>
          </w:tcPr>
          <w:p w:rsidR="00FE5C3B" w:rsidRDefault="00FE5C3B" w:rsidP="00FE5C3B">
            <w:pPr>
              <w:rPr>
                <w:ins w:id="205" w:author="Aner Shoham" w:date="2020-04-15T18:34:00Z"/>
                <w:lang w:val="en-US"/>
              </w:rPr>
            </w:pPr>
            <w:ins w:id="206" w:author="Aner Shoham [2]" w:date="2020-04-15T18:36:00Z">
              <w:r w:rsidRPr="00D4207F">
                <w:rPr>
                  <w:rFonts w:cstheme="minorHAnsi"/>
                </w:rPr>
                <w:t>100</w:t>
              </w:r>
            </w:ins>
          </w:p>
        </w:tc>
      </w:tr>
    </w:tbl>
    <w:p w:rsidR="00430BEC" w:rsidRDefault="00430BEC" w:rsidP="002D1047">
      <w:pPr>
        <w:rPr>
          <w:ins w:id="207" w:author="Aner Shoham" w:date="2020-04-15T18:32:00Z"/>
          <w:lang w:val="en-US"/>
        </w:rPr>
      </w:pPr>
    </w:p>
    <w:p w:rsidR="00816454" w:rsidRDefault="00066BAB" w:rsidP="002D1047">
      <w:pPr>
        <w:rPr>
          <w:ins w:id="208" w:author="Aner Shoham" w:date="2020-04-15T18:37:00Z"/>
          <w:lang w:val="en-US"/>
        </w:rPr>
      </w:pPr>
      <w:ins w:id="209" w:author="Aner Shoham" w:date="2020-04-15T18:44:00Z">
        <w:r>
          <w:rPr>
            <w:lang w:val="en-US"/>
          </w:rPr>
          <w:t xml:space="preserve">For the MVP, </w:t>
        </w:r>
        <w:r w:rsidR="005949DB">
          <w:rPr>
            <w:lang w:val="en-US"/>
          </w:rPr>
          <w:t>t</w:t>
        </w:r>
      </w:ins>
      <w:ins w:id="210" w:author="Aner Shoham" w:date="2020-04-15T18:37:00Z">
        <w:r w:rsidR="007C767B">
          <w:rPr>
            <w:lang w:val="en-US"/>
          </w:rPr>
          <w:t>he assignment of TSs per terminal will be calculated as follows:</w:t>
        </w:r>
      </w:ins>
    </w:p>
    <w:p w:rsidR="00000000" w:rsidRDefault="005949DB">
      <w:pPr>
        <w:rPr>
          <w:ins w:id="211" w:author="Aner Shoham" w:date="2020-04-15T18:38:00Z"/>
          <w:lang w:val="en-US"/>
        </w:rPr>
        <w:pPrChange w:id="212" w:author="Aner Shoham" w:date="2020-04-15T18:38:00Z">
          <w:pPr>
            <w:pStyle w:val="ListParagraph"/>
          </w:pPr>
        </w:pPrChange>
      </w:pPr>
      <w:ins w:id="213" w:author="Aner Shoham" w:date="2020-04-15T18:44:00Z">
        <w:r w:rsidRPr="0004619D">
          <w:rPr>
            <w:lang w:val="en-US"/>
          </w:rPr>
          <w:t>FLOOR (</w:t>
        </w:r>
      </w:ins>
      <w:ins w:id="214" w:author="Aner Shoham" w:date="2020-04-15T18:43:00Z">
        <w:r w:rsidR="001B4F43">
          <w:rPr>
            <w:lang w:val="en-US"/>
          </w:rPr>
          <w:t>(</w:t>
        </w:r>
      </w:ins>
      <w:ins w:id="215" w:author="Aner Shoham" w:date="2020-04-15T18:38:00Z">
        <w:r w:rsidR="0004619D" w:rsidRPr="0004619D">
          <w:rPr>
            <w:lang w:val="en-US"/>
          </w:rPr>
          <w:t>(</w:t>
        </w:r>
      </w:ins>
      <w:ins w:id="216" w:author="Aner Shoham" w:date="2020-04-15T18:42:00Z">
        <w:r w:rsidR="007F5E2A">
          <w:rPr>
            <w:lang w:val="en-US"/>
          </w:rPr>
          <w:t xml:space="preserve">ts_per_sec </w:t>
        </w:r>
      </w:ins>
      <w:ins w:id="217" w:author="Aner Shoham" w:date="2020-04-15T18:38:00Z">
        <w:r w:rsidR="0004619D" w:rsidRPr="0004619D">
          <w:rPr>
            <w:lang w:val="en-US"/>
          </w:rPr>
          <w:t>*Interval</w:t>
        </w:r>
      </w:ins>
      <w:ins w:id="218" w:author="Aner Shoham" w:date="2020-04-15T18:42:00Z">
        <w:r w:rsidR="007F5E2A">
          <w:rPr>
            <w:lang w:val="en-US"/>
          </w:rPr>
          <w:t xml:space="preserve">) </w:t>
        </w:r>
      </w:ins>
      <w:ins w:id="219" w:author="Aner Shoham" w:date="2020-04-15T18:38:00Z">
        <w:r w:rsidR="0004619D" w:rsidRPr="0004619D">
          <w:rPr>
            <w:lang w:val="en-US"/>
          </w:rPr>
          <w:t>-outbreak_</w:t>
        </w:r>
      </w:ins>
      <w:ins w:id="220" w:author="Aner Shoham" w:date="2020-04-15T18:43:00Z">
        <w:r w:rsidR="00914580">
          <w:rPr>
            <w:lang w:val="en-US"/>
          </w:rPr>
          <w:t>ts_#</w:t>
        </w:r>
      </w:ins>
      <w:ins w:id="221" w:author="Aner Shoham" w:date="2020-04-15T18:38:00Z">
        <w:r w:rsidR="0004619D" w:rsidRPr="0004619D">
          <w:rPr>
            <w:lang w:val="en-US"/>
          </w:rPr>
          <w:t>)/</w:t>
        </w:r>
      </w:ins>
      <w:ins w:id="222" w:author="Aner Shoham" w:date="2020-04-15T18:43:00Z">
        <w:r w:rsidR="00914580">
          <w:rPr>
            <w:lang w:val="en-US"/>
          </w:rPr>
          <w:t>active</w:t>
        </w:r>
      </w:ins>
      <w:ins w:id="223" w:author="Aner Shoham" w:date="2020-04-15T18:38:00Z">
        <w:r w:rsidR="0004619D" w:rsidRPr="0004619D">
          <w:rPr>
            <w:lang w:val="en-US"/>
          </w:rPr>
          <w:t>_terminals</w:t>
        </w:r>
      </w:ins>
      <w:ins w:id="224" w:author="Aner Shoham" w:date="2020-04-15T18:43:00Z">
        <w:r w:rsidR="001B4F43">
          <w:rPr>
            <w:lang w:val="en-US"/>
          </w:rPr>
          <w:t>_#</w:t>
        </w:r>
      </w:ins>
      <w:ins w:id="225" w:author="Aner Shoham" w:date="2020-04-15T18:38:00Z">
        <w:r w:rsidR="0004619D" w:rsidRPr="0004619D">
          <w:rPr>
            <w:lang w:val="en-US"/>
          </w:rPr>
          <w:t>)</w:t>
        </w:r>
      </w:ins>
    </w:p>
    <w:p w:rsidR="007C767B" w:rsidRPr="00EC1A0A" w:rsidRDefault="00040424" w:rsidP="002D1047">
      <w:pPr>
        <w:rPr>
          <w:ins w:id="226" w:author="Aner Shoham" w:date="2020-04-17T12:27:00Z"/>
          <w:u w:val="single"/>
          <w:lang w:val="en-US"/>
          <w:rPrChange w:id="227" w:author="Aner Shoham" w:date="2020-04-17T12:29:00Z">
            <w:rPr>
              <w:ins w:id="228" w:author="Aner Shoham" w:date="2020-04-17T12:27:00Z"/>
              <w:lang w:val="en-US"/>
            </w:rPr>
          </w:rPrChange>
        </w:rPr>
      </w:pPr>
      <w:ins w:id="229" w:author="Aner Shoham" w:date="2020-04-17T12:27:00Z">
        <w:r w:rsidRPr="00040424">
          <w:rPr>
            <w:u w:val="single"/>
            <w:lang w:val="en-US"/>
            <w:rPrChange w:id="230" w:author="Aner Shoham" w:date="2020-04-17T12:29:00Z">
              <w:rPr>
                <w:lang w:val="en-US"/>
              </w:rPr>
            </w:rPrChange>
          </w:rPr>
          <w:t>Example</w:t>
        </w:r>
      </w:ins>
    </w:p>
    <w:p w:rsidR="000C5E97" w:rsidRDefault="000C5E97" w:rsidP="002D1047">
      <w:pPr>
        <w:rPr>
          <w:ins w:id="231" w:author="Aner Shoham" w:date="2020-04-17T12:28:00Z"/>
          <w:lang w:val="en-US"/>
        </w:rPr>
      </w:pPr>
      <w:ins w:id="232" w:author="Aner Shoham" w:date="2020-04-17T12:27:00Z">
        <w:r>
          <w:rPr>
            <w:lang w:val="en-US"/>
          </w:rPr>
          <w:t xml:space="preserve">For the </w:t>
        </w:r>
        <w:r w:rsidR="00187171">
          <w:rPr>
            <w:lang w:val="en-US"/>
          </w:rPr>
          <w:t xml:space="preserve">MVP, with </w:t>
        </w:r>
      </w:ins>
      <w:ins w:id="233" w:author="Aner Shoham" w:date="2020-04-17T12:28:00Z">
        <w:r w:rsidR="00187171">
          <w:rPr>
            <w:lang w:val="en-US"/>
          </w:rPr>
          <w:t xml:space="preserve">30 active terminals </w:t>
        </w:r>
        <w:r w:rsidR="00BA52A9">
          <w:rPr>
            <w:lang w:val="en-US"/>
          </w:rPr>
          <w:t>the tables will look like this:</w:t>
        </w:r>
      </w:ins>
    </w:p>
    <w:p w:rsidR="00707535" w:rsidRPr="0004619D" w:rsidRDefault="00707535" w:rsidP="00707535">
      <w:pPr>
        <w:rPr>
          <w:ins w:id="234" w:author="Aner Shoham" w:date="2020-04-17T12:30:00Z"/>
          <w:lang w:val="en-US"/>
        </w:rPr>
      </w:pPr>
      <w:ins w:id="235" w:author="Aner Shoham" w:date="2020-04-17T12:30:00Z">
        <w:r w:rsidRPr="0004619D">
          <w:rPr>
            <w:lang w:val="en-US"/>
          </w:rPr>
          <w:t>FLOOR (</w:t>
        </w:r>
        <w:r>
          <w:rPr>
            <w:lang w:val="en-US"/>
          </w:rPr>
          <w:t>(</w:t>
        </w:r>
        <w:r w:rsidRPr="0004619D">
          <w:rPr>
            <w:lang w:val="en-US"/>
          </w:rPr>
          <w:t>(</w:t>
        </w:r>
        <w:r w:rsidR="00FD3AAD">
          <w:rPr>
            <w:lang w:val="en-US"/>
          </w:rPr>
          <w:t>20</w:t>
        </w:r>
        <w:r w:rsidRPr="0004619D">
          <w:rPr>
            <w:lang w:val="en-US"/>
          </w:rPr>
          <w:t>*</w:t>
        </w:r>
        <w:r w:rsidR="00FD3AAD">
          <w:rPr>
            <w:lang w:val="en-US"/>
          </w:rPr>
          <w:t>20</w:t>
        </w:r>
        <w:r>
          <w:rPr>
            <w:lang w:val="en-US"/>
          </w:rPr>
          <w:t xml:space="preserve">) </w:t>
        </w:r>
        <w:r w:rsidRPr="0004619D">
          <w:rPr>
            <w:lang w:val="en-US"/>
          </w:rPr>
          <w:t>-</w:t>
        </w:r>
        <w:r w:rsidR="00FD3AAD">
          <w:rPr>
            <w:lang w:val="en-US"/>
          </w:rPr>
          <w:t>40</w:t>
        </w:r>
        <w:r w:rsidRPr="0004619D">
          <w:rPr>
            <w:lang w:val="en-US"/>
          </w:rPr>
          <w:t>)/</w:t>
        </w:r>
        <w:r w:rsidR="00FD3AAD">
          <w:rPr>
            <w:lang w:val="en-US"/>
          </w:rPr>
          <w:t>30</w:t>
        </w:r>
        <w:r w:rsidRPr="0004619D">
          <w:rPr>
            <w:lang w:val="en-US"/>
          </w:rPr>
          <w:t>)</w:t>
        </w:r>
        <w:r>
          <w:rPr>
            <w:lang w:val="en-US"/>
          </w:rPr>
          <w:t xml:space="preserve"> = </w:t>
        </w:r>
      </w:ins>
      <w:ins w:id="236" w:author="Aner Shoham" w:date="2020-04-17T12:31:00Z">
        <w:r w:rsidR="00F70974">
          <w:rPr>
            <w:lang w:val="en-US"/>
          </w:rPr>
          <w:t>12</w:t>
        </w:r>
      </w:ins>
    </w:p>
    <w:p w:rsidR="00EA67E6" w:rsidRDefault="00EA67E6" w:rsidP="002D1047">
      <w:pPr>
        <w:rPr>
          <w:ins w:id="237" w:author="Aner Shoham" w:date="2020-04-17T12:29:00Z"/>
          <w:lang w:val="en-US"/>
        </w:rPr>
      </w:pPr>
    </w:p>
    <w:p w:rsidR="00BA52A9" w:rsidRDefault="00BA52A9" w:rsidP="002D1047">
      <w:pPr>
        <w:rPr>
          <w:ins w:id="238" w:author="Aner Shoham" w:date="2020-04-17T12:28:00Z"/>
          <w:lang w:val="en-US"/>
        </w:rPr>
      </w:pPr>
      <w:ins w:id="239" w:author="Aner Shoham" w:date="2020-04-17T12:28:00Z">
        <w:r>
          <w:rPr>
            <w:lang w:val="en-US"/>
          </w:rPr>
          <w:t>Table 1</w:t>
        </w:r>
      </w:ins>
    </w:p>
    <w:tbl>
      <w:tblPr>
        <w:tblStyle w:val="TableGrid"/>
        <w:tblW w:w="0" w:type="auto"/>
        <w:tblLook w:val="04A0"/>
      </w:tblPr>
      <w:tblGrid>
        <w:gridCol w:w="3005"/>
        <w:gridCol w:w="3005"/>
        <w:gridCol w:w="3006"/>
      </w:tblGrid>
      <w:tr w:rsidR="0049160C" w:rsidTr="0049160C">
        <w:trPr>
          <w:ins w:id="240" w:author="Aner Shoham" w:date="2020-04-17T12:32:00Z"/>
        </w:trPr>
        <w:tc>
          <w:tcPr>
            <w:tcW w:w="3005" w:type="dxa"/>
          </w:tcPr>
          <w:p w:rsidR="0049160C" w:rsidRDefault="0049160C" w:rsidP="002D1047">
            <w:pPr>
              <w:rPr>
                <w:ins w:id="241" w:author="Aner Shoham" w:date="2020-04-17T12:32:00Z"/>
                <w:lang w:val="en-US"/>
              </w:rPr>
            </w:pPr>
            <w:ins w:id="242" w:author="Aner Shoham" w:date="2020-04-17T12:32:00Z">
              <w:r>
                <w:rPr>
                  <w:lang w:val="en-US"/>
                </w:rPr>
                <w:t>Terminal ID</w:t>
              </w:r>
            </w:ins>
          </w:p>
        </w:tc>
        <w:tc>
          <w:tcPr>
            <w:tcW w:w="3005" w:type="dxa"/>
          </w:tcPr>
          <w:p w:rsidR="0049160C" w:rsidRDefault="006B7DE9" w:rsidP="002D1047">
            <w:pPr>
              <w:rPr>
                <w:ins w:id="243" w:author="Aner Shoham" w:date="2020-04-17T12:32:00Z"/>
                <w:lang w:val="en-US"/>
              </w:rPr>
            </w:pPr>
            <w:ins w:id="244" w:author="Aner Shoham" w:date="2020-04-17T12:32:00Z">
              <w:r>
                <w:rPr>
                  <w:lang w:val="en-US"/>
                </w:rPr>
                <w:t>Assignment</w:t>
              </w:r>
            </w:ins>
          </w:p>
        </w:tc>
        <w:tc>
          <w:tcPr>
            <w:tcW w:w="3006" w:type="dxa"/>
          </w:tcPr>
          <w:p w:rsidR="0049160C" w:rsidRDefault="0049160C" w:rsidP="002D1047">
            <w:pPr>
              <w:rPr>
                <w:ins w:id="245" w:author="Aner Shoham" w:date="2020-04-17T12:32:00Z"/>
                <w:lang w:val="en-US"/>
              </w:rPr>
            </w:pPr>
          </w:p>
        </w:tc>
      </w:tr>
      <w:tr w:rsidR="0049160C" w:rsidTr="0049160C">
        <w:trPr>
          <w:ins w:id="246" w:author="Aner Shoham" w:date="2020-04-17T12:32:00Z"/>
        </w:trPr>
        <w:tc>
          <w:tcPr>
            <w:tcW w:w="3005" w:type="dxa"/>
          </w:tcPr>
          <w:p w:rsidR="0049160C" w:rsidRDefault="006B7DE9" w:rsidP="002D1047">
            <w:pPr>
              <w:rPr>
                <w:ins w:id="247" w:author="Aner Shoham" w:date="2020-04-17T12:32:00Z"/>
                <w:lang w:val="en-US"/>
              </w:rPr>
            </w:pPr>
            <w:ins w:id="248" w:author="Aner Shoham" w:date="2020-04-17T12:32:00Z">
              <w:r>
                <w:rPr>
                  <w:lang w:val="en-US"/>
                </w:rPr>
                <w:t>1</w:t>
              </w:r>
            </w:ins>
          </w:p>
        </w:tc>
        <w:tc>
          <w:tcPr>
            <w:tcW w:w="3005" w:type="dxa"/>
          </w:tcPr>
          <w:p w:rsidR="0049160C" w:rsidRDefault="006B7DE9" w:rsidP="002D1047">
            <w:pPr>
              <w:rPr>
                <w:ins w:id="249" w:author="Aner Shoham" w:date="2020-04-17T12:32:00Z"/>
                <w:lang w:val="en-US"/>
              </w:rPr>
            </w:pPr>
            <w:ins w:id="250" w:author="Aner Shoham" w:date="2020-04-17T12:32:00Z">
              <w:r>
                <w:rPr>
                  <w:lang w:val="en-US"/>
                </w:rPr>
                <w:t>12</w:t>
              </w:r>
            </w:ins>
          </w:p>
        </w:tc>
        <w:tc>
          <w:tcPr>
            <w:tcW w:w="3006" w:type="dxa"/>
          </w:tcPr>
          <w:p w:rsidR="0049160C" w:rsidRDefault="0049160C" w:rsidP="002D1047">
            <w:pPr>
              <w:rPr>
                <w:ins w:id="251" w:author="Aner Shoham" w:date="2020-04-17T12:32:00Z"/>
                <w:lang w:val="en-US"/>
              </w:rPr>
            </w:pPr>
          </w:p>
        </w:tc>
      </w:tr>
      <w:tr w:rsidR="0049160C" w:rsidTr="0049160C">
        <w:trPr>
          <w:ins w:id="252" w:author="Aner Shoham" w:date="2020-04-17T12:32:00Z"/>
        </w:trPr>
        <w:tc>
          <w:tcPr>
            <w:tcW w:w="3005" w:type="dxa"/>
          </w:tcPr>
          <w:p w:rsidR="0049160C" w:rsidRDefault="006B7DE9" w:rsidP="002D1047">
            <w:pPr>
              <w:rPr>
                <w:ins w:id="253" w:author="Aner Shoham" w:date="2020-04-17T12:32:00Z"/>
                <w:lang w:val="en-US"/>
              </w:rPr>
            </w:pPr>
            <w:ins w:id="254" w:author="Aner Shoham" w:date="2020-04-17T12:32:00Z">
              <w:r>
                <w:rPr>
                  <w:lang w:val="en-US"/>
                </w:rPr>
                <w:t>2</w:t>
              </w:r>
            </w:ins>
          </w:p>
        </w:tc>
        <w:tc>
          <w:tcPr>
            <w:tcW w:w="3005" w:type="dxa"/>
          </w:tcPr>
          <w:p w:rsidR="0049160C" w:rsidRDefault="006B7DE9" w:rsidP="002D1047">
            <w:pPr>
              <w:rPr>
                <w:ins w:id="255" w:author="Aner Shoham" w:date="2020-04-17T12:32:00Z"/>
                <w:lang w:val="en-US"/>
              </w:rPr>
            </w:pPr>
            <w:ins w:id="256" w:author="Aner Shoham" w:date="2020-04-17T12:32:00Z">
              <w:r>
                <w:rPr>
                  <w:lang w:val="en-US"/>
                </w:rPr>
                <w:t>12</w:t>
              </w:r>
            </w:ins>
          </w:p>
        </w:tc>
        <w:tc>
          <w:tcPr>
            <w:tcW w:w="3006" w:type="dxa"/>
          </w:tcPr>
          <w:p w:rsidR="0049160C" w:rsidRDefault="0049160C" w:rsidP="002D1047">
            <w:pPr>
              <w:rPr>
                <w:ins w:id="257" w:author="Aner Shoham" w:date="2020-04-17T12:32:00Z"/>
                <w:lang w:val="en-US"/>
              </w:rPr>
            </w:pPr>
          </w:p>
        </w:tc>
      </w:tr>
      <w:tr w:rsidR="0049160C" w:rsidTr="0049160C">
        <w:trPr>
          <w:ins w:id="258" w:author="Aner Shoham" w:date="2020-04-17T12:32:00Z"/>
        </w:trPr>
        <w:tc>
          <w:tcPr>
            <w:tcW w:w="3005" w:type="dxa"/>
          </w:tcPr>
          <w:p w:rsidR="0049160C" w:rsidRDefault="006B7DE9" w:rsidP="002D1047">
            <w:pPr>
              <w:rPr>
                <w:ins w:id="259" w:author="Aner Shoham" w:date="2020-04-17T12:32:00Z"/>
                <w:lang w:val="en-US"/>
              </w:rPr>
            </w:pPr>
            <w:ins w:id="260" w:author="Aner Shoham" w:date="2020-04-17T12:32:00Z">
              <w:r>
                <w:rPr>
                  <w:lang w:val="en-US"/>
                </w:rPr>
                <w:t>3</w:t>
              </w:r>
            </w:ins>
          </w:p>
        </w:tc>
        <w:tc>
          <w:tcPr>
            <w:tcW w:w="3005" w:type="dxa"/>
          </w:tcPr>
          <w:p w:rsidR="0049160C" w:rsidRDefault="006B7DE9" w:rsidP="002D1047">
            <w:pPr>
              <w:rPr>
                <w:ins w:id="261" w:author="Aner Shoham" w:date="2020-04-17T12:32:00Z"/>
                <w:lang w:val="en-US"/>
              </w:rPr>
            </w:pPr>
            <w:ins w:id="262" w:author="Aner Shoham" w:date="2020-04-17T12:32:00Z">
              <w:r>
                <w:rPr>
                  <w:lang w:val="en-US"/>
                </w:rPr>
                <w:t>12</w:t>
              </w:r>
            </w:ins>
          </w:p>
        </w:tc>
        <w:tc>
          <w:tcPr>
            <w:tcW w:w="3006" w:type="dxa"/>
          </w:tcPr>
          <w:p w:rsidR="0049160C" w:rsidRDefault="0049160C" w:rsidP="002D1047">
            <w:pPr>
              <w:rPr>
                <w:ins w:id="263" w:author="Aner Shoham" w:date="2020-04-17T12:32:00Z"/>
                <w:lang w:val="en-US"/>
              </w:rPr>
            </w:pPr>
          </w:p>
        </w:tc>
      </w:tr>
      <w:tr w:rsidR="0049160C" w:rsidTr="0049160C">
        <w:trPr>
          <w:ins w:id="264" w:author="Aner Shoham" w:date="2020-04-17T12:32:00Z"/>
        </w:trPr>
        <w:tc>
          <w:tcPr>
            <w:tcW w:w="3005" w:type="dxa"/>
          </w:tcPr>
          <w:p w:rsidR="0049160C" w:rsidRDefault="00FE77F8" w:rsidP="002D1047">
            <w:pPr>
              <w:rPr>
                <w:ins w:id="265" w:author="Aner Shoham" w:date="2020-04-17T12:32:00Z"/>
                <w:lang w:val="en-US"/>
              </w:rPr>
            </w:pPr>
            <w:ins w:id="266" w:author="Aner Shoham" w:date="2020-04-17T12:32:00Z">
              <w:r>
                <w:rPr>
                  <w:lang w:val="en-US"/>
                </w:rPr>
                <w:t>…</w:t>
              </w:r>
            </w:ins>
          </w:p>
        </w:tc>
        <w:tc>
          <w:tcPr>
            <w:tcW w:w="3005" w:type="dxa"/>
          </w:tcPr>
          <w:p w:rsidR="0049160C" w:rsidRDefault="009E4DE8" w:rsidP="002D1047">
            <w:pPr>
              <w:rPr>
                <w:ins w:id="267" w:author="Aner Shoham" w:date="2020-04-17T12:32:00Z"/>
                <w:lang w:val="en-US"/>
              </w:rPr>
            </w:pPr>
            <w:ins w:id="268" w:author="Aner Shoham" w:date="2020-04-17T12:33:00Z">
              <w:r>
                <w:rPr>
                  <w:lang w:val="en-US"/>
                </w:rPr>
                <w:t>…</w:t>
              </w:r>
            </w:ins>
          </w:p>
        </w:tc>
        <w:tc>
          <w:tcPr>
            <w:tcW w:w="3006" w:type="dxa"/>
          </w:tcPr>
          <w:p w:rsidR="0049160C" w:rsidRDefault="0049160C" w:rsidP="002D1047">
            <w:pPr>
              <w:rPr>
                <w:ins w:id="269" w:author="Aner Shoham" w:date="2020-04-17T12:32:00Z"/>
                <w:lang w:val="en-US"/>
              </w:rPr>
            </w:pPr>
          </w:p>
        </w:tc>
      </w:tr>
      <w:tr w:rsidR="0049160C" w:rsidTr="0049160C">
        <w:trPr>
          <w:ins w:id="270" w:author="Aner Shoham" w:date="2020-04-17T12:32:00Z"/>
        </w:trPr>
        <w:tc>
          <w:tcPr>
            <w:tcW w:w="3005" w:type="dxa"/>
          </w:tcPr>
          <w:p w:rsidR="0049160C" w:rsidRDefault="00FE77F8" w:rsidP="002D1047">
            <w:pPr>
              <w:rPr>
                <w:ins w:id="271" w:author="Aner Shoham" w:date="2020-04-17T12:32:00Z"/>
                <w:lang w:val="en-US"/>
              </w:rPr>
            </w:pPr>
            <w:ins w:id="272" w:author="Aner Shoham" w:date="2020-04-17T12:32:00Z">
              <w:r>
                <w:rPr>
                  <w:lang w:val="en-US"/>
                </w:rPr>
                <w:lastRenderedPageBreak/>
                <w:t>9</w:t>
              </w:r>
            </w:ins>
          </w:p>
        </w:tc>
        <w:tc>
          <w:tcPr>
            <w:tcW w:w="3005" w:type="dxa"/>
          </w:tcPr>
          <w:p w:rsidR="0049160C" w:rsidRDefault="00FE77F8" w:rsidP="002D1047">
            <w:pPr>
              <w:rPr>
                <w:ins w:id="273" w:author="Aner Shoham" w:date="2020-04-17T12:32:00Z"/>
                <w:lang w:val="en-US"/>
              </w:rPr>
            </w:pPr>
            <w:ins w:id="274" w:author="Aner Shoham" w:date="2020-04-17T12:32:00Z">
              <w:r>
                <w:rPr>
                  <w:lang w:val="en-US"/>
                </w:rPr>
                <w:t>12</w:t>
              </w:r>
            </w:ins>
          </w:p>
        </w:tc>
        <w:tc>
          <w:tcPr>
            <w:tcW w:w="3006" w:type="dxa"/>
          </w:tcPr>
          <w:p w:rsidR="0049160C" w:rsidRDefault="0049160C" w:rsidP="002D1047">
            <w:pPr>
              <w:rPr>
                <w:ins w:id="275" w:author="Aner Shoham" w:date="2020-04-17T12:32:00Z"/>
                <w:lang w:val="en-US"/>
              </w:rPr>
            </w:pPr>
          </w:p>
        </w:tc>
      </w:tr>
      <w:tr w:rsidR="0049160C" w:rsidTr="0049160C">
        <w:trPr>
          <w:ins w:id="276" w:author="Aner Shoham" w:date="2020-04-17T12:32:00Z"/>
        </w:trPr>
        <w:tc>
          <w:tcPr>
            <w:tcW w:w="3005" w:type="dxa"/>
          </w:tcPr>
          <w:p w:rsidR="0049160C" w:rsidRDefault="00FE77F8" w:rsidP="002D1047">
            <w:pPr>
              <w:rPr>
                <w:ins w:id="277" w:author="Aner Shoham" w:date="2020-04-17T12:32:00Z"/>
                <w:lang w:val="en-US"/>
              </w:rPr>
            </w:pPr>
            <w:ins w:id="278" w:author="Aner Shoham" w:date="2020-04-17T12:32:00Z">
              <w:r>
                <w:rPr>
                  <w:lang w:val="en-US"/>
                </w:rPr>
                <w:t>10</w:t>
              </w:r>
            </w:ins>
          </w:p>
        </w:tc>
        <w:tc>
          <w:tcPr>
            <w:tcW w:w="3005" w:type="dxa"/>
          </w:tcPr>
          <w:p w:rsidR="0049160C" w:rsidRDefault="00FE77F8" w:rsidP="002D1047">
            <w:pPr>
              <w:rPr>
                <w:ins w:id="279" w:author="Aner Shoham" w:date="2020-04-17T12:32:00Z"/>
                <w:lang w:val="en-US"/>
              </w:rPr>
            </w:pPr>
            <w:ins w:id="280" w:author="Aner Shoham" w:date="2020-04-17T12:33:00Z">
              <w:r>
                <w:rPr>
                  <w:lang w:val="en-US"/>
                </w:rPr>
                <w:t>12</w:t>
              </w:r>
            </w:ins>
          </w:p>
        </w:tc>
        <w:tc>
          <w:tcPr>
            <w:tcW w:w="3006" w:type="dxa"/>
          </w:tcPr>
          <w:p w:rsidR="0049160C" w:rsidRDefault="0049160C" w:rsidP="002D1047">
            <w:pPr>
              <w:rPr>
                <w:ins w:id="281" w:author="Aner Shoham" w:date="2020-04-17T12:32:00Z"/>
                <w:lang w:val="en-US"/>
              </w:rPr>
            </w:pPr>
          </w:p>
        </w:tc>
      </w:tr>
    </w:tbl>
    <w:p w:rsidR="00BA52A9" w:rsidRDefault="00BA52A9" w:rsidP="002D1047">
      <w:pPr>
        <w:rPr>
          <w:ins w:id="282" w:author="Aner Shoham" w:date="2020-04-15T18:37:00Z"/>
          <w:lang w:val="en-US"/>
        </w:rPr>
      </w:pPr>
    </w:p>
    <w:p w:rsidR="00000000" w:rsidRDefault="00017433">
      <w:pPr>
        <w:rPr>
          <w:del w:id="283" w:author="Aner Shoham" w:date="2020-04-15T18:44:00Z"/>
          <w:lang w:val="en-US"/>
        </w:rPr>
        <w:pPrChange w:id="284" w:author="Aner Shoham" w:date="2020-04-15T18:15:00Z">
          <w:pPr>
            <w:pStyle w:val="ListParagraph"/>
            <w:numPr>
              <w:numId w:val="9"/>
            </w:numPr>
            <w:ind w:hanging="360"/>
          </w:pPr>
        </w:pPrChange>
      </w:pPr>
    </w:p>
    <w:p w:rsidR="00320A24" w:rsidDel="005949DB" w:rsidRDefault="00320A24" w:rsidP="00B061B1">
      <w:pPr>
        <w:pStyle w:val="ListParagraph"/>
        <w:rPr>
          <w:del w:id="285" w:author="Aner Shoham" w:date="2020-04-15T18:44:00Z"/>
          <w:lang w:val="en-US"/>
        </w:rPr>
      </w:pPr>
    </w:p>
    <w:p w:rsidR="00B061B1" w:rsidRPr="00D91B7C" w:rsidDel="003E0866" w:rsidRDefault="00D12A11" w:rsidP="00B061B1">
      <w:pPr>
        <w:pStyle w:val="ListParagraph"/>
        <w:rPr>
          <w:del w:id="286" w:author="Aner Shoham" w:date="2020-04-15T18:20:00Z"/>
          <w:lang w:val="en-US"/>
        </w:rPr>
      </w:pPr>
      <w:del w:id="287" w:author="Aner Shoham" w:date="2020-04-15T18:20:00Z">
        <w:r w:rsidDel="003E0866">
          <w:rPr>
            <w:lang w:val="en-US"/>
          </w:rPr>
          <w:delText>Need to complete…</w:delText>
        </w:r>
      </w:del>
    </w:p>
    <w:p w:rsidR="00E34D26" w:rsidRPr="00E34D26" w:rsidRDefault="00E34D26" w:rsidP="00E34D26">
      <w:pPr>
        <w:rPr>
          <w:u w:val="single"/>
          <w:lang w:val="en-US"/>
        </w:rPr>
      </w:pPr>
      <w:r w:rsidRPr="00E34D26">
        <w:rPr>
          <w:u w:val="single"/>
          <w:lang w:val="en-US"/>
        </w:rPr>
        <w:t xml:space="preserve">Services creation </w:t>
      </w:r>
      <w:r w:rsidR="005607F3">
        <w:rPr>
          <w:u w:val="single"/>
          <w:lang w:val="en-US"/>
        </w:rPr>
        <w:t xml:space="preserve">and deletion </w:t>
      </w:r>
      <w:r w:rsidRPr="00E34D26">
        <w:rPr>
          <w:u w:val="single"/>
          <w:lang w:val="en-US"/>
        </w:rPr>
        <w:t>by the core admin</w:t>
      </w:r>
    </w:p>
    <w:p w:rsidR="00E34D26" w:rsidRPr="00E34D26" w:rsidRDefault="00E34D26" w:rsidP="00E34D26">
      <w:pPr>
        <w:rPr>
          <w:lang w:val="en-US"/>
        </w:rPr>
      </w:pPr>
      <w:r w:rsidRPr="00E34D26">
        <w:rPr>
          <w:lang w:val="en-US"/>
        </w:rPr>
        <w:t>The core admin creates (and deletes) the</w:t>
      </w:r>
      <w:r w:rsidRPr="00E34D26">
        <w:rPr>
          <w:rFonts w:hint="cs"/>
          <w:lang w:val="en-US"/>
        </w:rPr>
        <w:t>HUBPP</w:t>
      </w:r>
      <w:r w:rsidRPr="00E34D26">
        <w:rPr>
          <w:lang w:val="en-US"/>
        </w:rPr>
        <w:t>services. When the core admin gets a registration request from a terminal (thru the fusion), the core admin uses the (long) terminal ID to get the services details for the requesting terminal from a local configuration file (or the NMS). The format of the file is as follows:</w:t>
      </w:r>
    </w:p>
    <w:tbl>
      <w:tblPr>
        <w:tblStyle w:val="TableGrid"/>
        <w:tblW w:w="0" w:type="auto"/>
        <w:tblLook w:val="04A0"/>
      </w:tblPr>
      <w:tblGrid>
        <w:gridCol w:w="1696"/>
        <w:gridCol w:w="1418"/>
        <w:gridCol w:w="1418"/>
      </w:tblGrid>
      <w:tr w:rsidR="00C4586B" w:rsidTr="00750103">
        <w:tc>
          <w:tcPr>
            <w:tcW w:w="1696" w:type="dxa"/>
          </w:tcPr>
          <w:p w:rsidR="00C4586B" w:rsidRDefault="00C4586B" w:rsidP="00235703">
            <w:pPr>
              <w:rPr>
                <w:lang w:val="en-US"/>
              </w:rPr>
            </w:pPr>
            <w:r>
              <w:rPr>
                <w:lang w:val="en-US"/>
              </w:rPr>
              <w:t>Terminal long ID (HUID) – 6 Bytes</w:t>
            </w:r>
          </w:p>
        </w:tc>
        <w:tc>
          <w:tcPr>
            <w:tcW w:w="1418" w:type="dxa"/>
          </w:tcPr>
          <w:p w:rsidR="00C4586B" w:rsidRDefault="00C4586B" w:rsidP="00235703">
            <w:pPr>
              <w:rPr>
                <w:lang w:val="en-US"/>
              </w:rPr>
            </w:pPr>
            <w:r>
              <w:rPr>
                <w:lang w:val="en-US"/>
              </w:rPr>
              <w:t>Service type- 1 Byte</w:t>
            </w:r>
          </w:p>
        </w:tc>
        <w:tc>
          <w:tcPr>
            <w:tcW w:w="1418" w:type="dxa"/>
          </w:tcPr>
          <w:p w:rsidR="00C4586B" w:rsidRDefault="00C4586B" w:rsidP="00235703">
            <w:pPr>
              <w:rPr>
                <w:lang w:val="en-US"/>
              </w:rPr>
            </w:pPr>
            <w:del w:id="288" w:author="Aner Shoham" w:date="2020-04-15T18:52:00Z">
              <w:r w:rsidDel="00DD739D">
                <w:rPr>
                  <w:lang w:val="en-US"/>
                </w:rPr>
                <w:delText>Service Rate</w:delText>
              </w:r>
              <w:r w:rsidR="003215B9" w:rsidDel="00DD739D">
                <w:rPr>
                  <w:lang w:val="en-US"/>
                </w:rPr>
                <w:delText xml:space="preserve"> (b</w:delText>
              </w:r>
              <w:r w:rsidR="00DE015E" w:rsidDel="00DD739D">
                <w:rPr>
                  <w:lang w:val="en-US"/>
                </w:rPr>
                <w:delText>it per sec</w:delText>
              </w:r>
              <w:r w:rsidR="003215B9" w:rsidDel="00DD739D">
                <w:rPr>
                  <w:lang w:val="en-US"/>
                </w:rPr>
                <w:delText>)</w:delText>
              </w:r>
            </w:del>
          </w:p>
        </w:tc>
      </w:tr>
      <w:tr w:rsidR="00C4586B" w:rsidTr="00750103">
        <w:tc>
          <w:tcPr>
            <w:tcW w:w="1696" w:type="dxa"/>
          </w:tcPr>
          <w:p w:rsidR="00C4586B" w:rsidRDefault="00C4586B" w:rsidP="00235703">
            <w:pPr>
              <w:rPr>
                <w:lang w:val="en-US"/>
              </w:rPr>
            </w:pPr>
            <w:r>
              <w:rPr>
                <w:rFonts w:hint="cs"/>
                <w:rtl/>
                <w:lang w:val="en-US"/>
              </w:rPr>
              <w:t>1234</w:t>
            </w:r>
          </w:p>
        </w:tc>
        <w:tc>
          <w:tcPr>
            <w:tcW w:w="1418" w:type="dxa"/>
          </w:tcPr>
          <w:p w:rsidR="00C4586B" w:rsidRDefault="00C4586B" w:rsidP="00235703">
            <w:pPr>
              <w:rPr>
                <w:lang w:val="en-US"/>
              </w:rPr>
            </w:pPr>
            <w:r>
              <w:rPr>
                <w:rFonts w:hint="cs"/>
                <w:rtl/>
                <w:lang w:val="en-US"/>
              </w:rPr>
              <w:t>1</w:t>
            </w:r>
          </w:p>
        </w:tc>
        <w:tc>
          <w:tcPr>
            <w:tcW w:w="1418" w:type="dxa"/>
          </w:tcPr>
          <w:p w:rsidR="00C4586B" w:rsidRDefault="0049708E" w:rsidP="00235703">
            <w:pPr>
              <w:rPr>
                <w:rtl/>
                <w:lang w:val="en-US"/>
              </w:rPr>
            </w:pPr>
            <w:del w:id="289" w:author="Aner Shoham" w:date="2020-04-15T18:52:00Z">
              <w:r w:rsidDel="00DD739D">
                <w:rPr>
                  <w:lang w:val="en-US"/>
                </w:rPr>
                <w:delText>100</w:delText>
              </w:r>
            </w:del>
          </w:p>
        </w:tc>
      </w:tr>
      <w:tr w:rsidR="00C4586B" w:rsidTr="00750103">
        <w:tc>
          <w:tcPr>
            <w:tcW w:w="1696" w:type="dxa"/>
          </w:tcPr>
          <w:p w:rsidR="00C4586B" w:rsidRDefault="00C4586B" w:rsidP="00235703">
            <w:pPr>
              <w:rPr>
                <w:rtl/>
                <w:lang w:val="en-US"/>
              </w:rPr>
            </w:pPr>
            <w:r>
              <w:rPr>
                <w:rFonts w:hint="cs"/>
                <w:rtl/>
                <w:lang w:val="en-US"/>
              </w:rPr>
              <w:t>1234</w:t>
            </w:r>
          </w:p>
        </w:tc>
        <w:tc>
          <w:tcPr>
            <w:tcW w:w="1418" w:type="dxa"/>
          </w:tcPr>
          <w:p w:rsidR="00C4586B" w:rsidRDefault="00C4586B" w:rsidP="00235703">
            <w:pPr>
              <w:rPr>
                <w:rtl/>
                <w:lang w:val="en-US"/>
              </w:rPr>
            </w:pPr>
            <w:r>
              <w:rPr>
                <w:rFonts w:hint="cs"/>
                <w:rtl/>
                <w:lang w:val="en-US"/>
              </w:rPr>
              <w:t>2</w:t>
            </w:r>
          </w:p>
        </w:tc>
        <w:tc>
          <w:tcPr>
            <w:tcW w:w="1418" w:type="dxa"/>
          </w:tcPr>
          <w:p w:rsidR="00C4586B" w:rsidRDefault="0049196D" w:rsidP="00235703">
            <w:pPr>
              <w:rPr>
                <w:rtl/>
                <w:lang w:val="en-US"/>
              </w:rPr>
            </w:pPr>
            <w:del w:id="290" w:author="Aner Shoham" w:date="2020-04-15T18:52:00Z">
              <w:r w:rsidDel="00DD739D">
                <w:rPr>
                  <w:lang w:val="en-US"/>
                </w:rPr>
                <w:delText>50</w:delText>
              </w:r>
            </w:del>
          </w:p>
        </w:tc>
      </w:tr>
      <w:tr w:rsidR="00C4586B" w:rsidTr="00750103">
        <w:tc>
          <w:tcPr>
            <w:tcW w:w="1696" w:type="dxa"/>
          </w:tcPr>
          <w:p w:rsidR="00C4586B" w:rsidRDefault="00C4586B" w:rsidP="00235703">
            <w:pPr>
              <w:rPr>
                <w:rtl/>
                <w:lang w:val="en-US"/>
              </w:rPr>
            </w:pPr>
            <w:r>
              <w:rPr>
                <w:rFonts w:hint="cs"/>
                <w:rtl/>
                <w:lang w:val="en-US"/>
              </w:rPr>
              <w:t>1235</w:t>
            </w:r>
          </w:p>
        </w:tc>
        <w:tc>
          <w:tcPr>
            <w:tcW w:w="1418" w:type="dxa"/>
          </w:tcPr>
          <w:p w:rsidR="00C4586B" w:rsidRDefault="00C4586B" w:rsidP="00235703">
            <w:pPr>
              <w:rPr>
                <w:rtl/>
                <w:lang w:val="en-US"/>
              </w:rPr>
            </w:pPr>
            <w:r>
              <w:rPr>
                <w:rFonts w:hint="cs"/>
                <w:rtl/>
                <w:lang w:val="en-US"/>
              </w:rPr>
              <w:t>1</w:t>
            </w:r>
          </w:p>
        </w:tc>
        <w:tc>
          <w:tcPr>
            <w:tcW w:w="1418" w:type="dxa"/>
          </w:tcPr>
          <w:p w:rsidR="00C4586B" w:rsidRDefault="0049196D" w:rsidP="00235703">
            <w:pPr>
              <w:rPr>
                <w:rtl/>
                <w:lang w:val="en-US"/>
              </w:rPr>
            </w:pPr>
            <w:del w:id="291" w:author="Aner Shoham" w:date="2020-04-15T18:52:00Z">
              <w:r w:rsidDel="00DD739D">
                <w:rPr>
                  <w:lang w:val="en-US"/>
                </w:rPr>
                <w:delText>20</w:delText>
              </w:r>
            </w:del>
          </w:p>
        </w:tc>
      </w:tr>
    </w:tbl>
    <w:p w:rsidR="00E34D26" w:rsidRPr="00CA1BE8" w:rsidRDefault="00E34D26" w:rsidP="00CA1BE8">
      <w:pPr>
        <w:ind w:left="360"/>
        <w:rPr>
          <w:lang w:val="en-US"/>
        </w:rPr>
      </w:pPr>
    </w:p>
    <w:p w:rsidR="00E34D26" w:rsidRPr="00CA1BE8" w:rsidRDefault="00E34D26" w:rsidP="00CA1BE8">
      <w:pPr>
        <w:rPr>
          <w:lang w:val="en-US"/>
        </w:rPr>
      </w:pPr>
      <w:r w:rsidRPr="00CA1BE8">
        <w:rPr>
          <w:lang w:val="en-US"/>
        </w:rPr>
        <w:t>The Core admin creates the</w:t>
      </w:r>
      <w:r w:rsidR="006E6B6B">
        <w:rPr>
          <w:lang w:val="en-US"/>
        </w:rPr>
        <w:t xml:space="preserve"> required</w:t>
      </w:r>
      <w:r w:rsidRPr="00CA1BE8">
        <w:rPr>
          <w:lang w:val="en-US"/>
        </w:rPr>
        <w:t xml:space="preserve"> services and assigns each service with a unique service ID and two port numbers – one for the internal connection to the fusion, and one for the connection to an external App server. The ID and port numbers are maintained as a </w:t>
      </w:r>
      <w:r w:rsidR="005B799A" w:rsidRPr="005B799A">
        <w:rPr>
          <w:i/>
          <w:iCs/>
          <w:lang w:val="en-US"/>
        </w:rPr>
        <w:t xml:space="preserve">service </w:t>
      </w:r>
      <w:r w:rsidRPr="005B799A">
        <w:rPr>
          <w:i/>
          <w:iCs/>
          <w:lang w:val="en-US"/>
        </w:rPr>
        <w:t>table</w:t>
      </w:r>
      <w:r w:rsidRPr="00CA1BE8">
        <w:rPr>
          <w:lang w:val="en-US"/>
        </w:rPr>
        <w:t xml:space="preserve"> of the Core Admin, with the following format:</w:t>
      </w:r>
    </w:p>
    <w:tbl>
      <w:tblPr>
        <w:tblStyle w:val="TableGrid"/>
        <w:tblpPr w:leftFromText="180" w:rightFromText="180" w:vertAnchor="text" w:horzAnchor="margin" w:tblpY="130"/>
        <w:tblW w:w="0" w:type="auto"/>
        <w:tblLook w:val="04A0"/>
      </w:tblPr>
      <w:tblGrid>
        <w:gridCol w:w="1129"/>
        <w:gridCol w:w="1008"/>
        <w:gridCol w:w="1119"/>
        <w:gridCol w:w="1701"/>
        <w:gridCol w:w="1559"/>
        <w:gridCol w:w="856"/>
      </w:tblGrid>
      <w:tr w:rsidR="0063655F" w:rsidTr="004C7DCD">
        <w:tc>
          <w:tcPr>
            <w:tcW w:w="1129" w:type="dxa"/>
          </w:tcPr>
          <w:p w:rsidR="0063655F" w:rsidRDefault="0063655F" w:rsidP="00235703">
            <w:pPr>
              <w:rPr>
                <w:lang w:val="en-US"/>
              </w:rPr>
            </w:pPr>
            <w:r>
              <w:rPr>
                <w:lang w:val="en-US"/>
              </w:rPr>
              <w:t>Terminal Long ID</w:t>
            </w:r>
          </w:p>
        </w:tc>
        <w:tc>
          <w:tcPr>
            <w:tcW w:w="1008" w:type="dxa"/>
          </w:tcPr>
          <w:p w:rsidR="0063655F" w:rsidRDefault="0063655F" w:rsidP="00235703">
            <w:pPr>
              <w:rPr>
                <w:lang w:val="en-US"/>
              </w:rPr>
            </w:pPr>
            <w:r>
              <w:rPr>
                <w:lang w:val="en-US"/>
              </w:rPr>
              <w:t>Terminal Short ID</w:t>
            </w:r>
          </w:p>
        </w:tc>
        <w:tc>
          <w:tcPr>
            <w:tcW w:w="1119" w:type="dxa"/>
          </w:tcPr>
          <w:p w:rsidR="0063655F" w:rsidRDefault="0063655F" w:rsidP="00235703">
            <w:pPr>
              <w:rPr>
                <w:lang w:val="en-US"/>
              </w:rPr>
            </w:pPr>
            <w:r>
              <w:rPr>
                <w:lang w:val="en-US"/>
              </w:rPr>
              <w:t xml:space="preserve">Service ID for the fusion </w:t>
            </w:r>
          </w:p>
        </w:tc>
        <w:tc>
          <w:tcPr>
            <w:tcW w:w="1701" w:type="dxa"/>
          </w:tcPr>
          <w:p w:rsidR="0063655F" w:rsidRDefault="0063655F" w:rsidP="00235703">
            <w:pPr>
              <w:rPr>
                <w:lang w:val="en-US"/>
              </w:rPr>
            </w:pPr>
            <w:r>
              <w:rPr>
                <w:lang w:val="en-US"/>
              </w:rPr>
              <w:t>Service source port for Fusion connection</w:t>
            </w:r>
          </w:p>
        </w:tc>
        <w:tc>
          <w:tcPr>
            <w:tcW w:w="1559" w:type="dxa"/>
          </w:tcPr>
          <w:p w:rsidR="0063655F" w:rsidRDefault="0063655F" w:rsidP="00235703">
            <w:pPr>
              <w:rPr>
                <w:lang w:val="en-US"/>
              </w:rPr>
            </w:pPr>
            <w:r>
              <w:rPr>
                <w:lang w:val="en-US"/>
              </w:rPr>
              <w:t>Service source port for App server connection</w:t>
            </w:r>
          </w:p>
        </w:tc>
        <w:tc>
          <w:tcPr>
            <w:tcW w:w="856" w:type="dxa"/>
          </w:tcPr>
          <w:p w:rsidR="0063655F" w:rsidRDefault="0063655F" w:rsidP="00235703">
            <w:pPr>
              <w:rPr>
                <w:lang w:val="en-US"/>
              </w:rPr>
            </w:pPr>
          </w:p>
        </w:tc>
      </w:tr>
      <w:tr w:rsidR="0063655F" w:rsidTr="004C7DCD">
        <w:tc>
          <w:tcPr>
            <w:tcW w:w="1129" w:type="dxa"/>
          </w:tcPr>
          <w:p w:rsidR="0063655F" w:rsidRDefault="0063655F" w:rsidP="00235703">
            <w:pPr>
              <w:rPr>
                <w:lang w:val="en-US"/>
              </w:rPr>
            </w:pPr>
            <w:r>
              <w:rPr>
                <w:lang w:val="en-US"/>
              </w:rPr>
              <w:t>6 Bytes</w:t>
            </w:r>
          </w:p>
        </w:tc>
        <w:tc>
          <w:tcPr>
            <w:tcW w:w="1008" w:type="dxa"/>
          </w:tcPr>
          <w:p w:rsidR="0063655F" w:rsidRDefault="0063655F" w:rsidP="00235703">
            <w:pPr>
              <w:rPr>
                <w:lang w:val="en-US"/>
              </w:rPr>
            </w:pPr>
            <w:r>
              <w:rPr>
                <w:lang w:val="en-US"/>
              </w:rPr>
              <w:t>12 bits</w:t>
            </w:r>
          </w:p>
        </w:tc>
        <w:tc>
          <w:tcPr>
            <w:tcW w:w="1119" w:type="dxa"/>
          </w:tcPr>
          <w:p w:rsidR="0063655F" w:rsidRDefault="0063655F" w:rsidP="00235703">
            <w:pPr>
              <w:rPr>
                <w:lang w:val="en-US"/>
              </w:rPr>
            </w:pPr>
            <w:r>
              <w:rPr>
                <w:lang w:val="en-US"/>
              </w:rPr>
              <w:t>2 Bytes</w:t>
            </w:r>
          </w:p>
        </w:tc>
        <w:tc>
          <w:tcPr>
            <w:tcW w:w="1701" w:type="dxa"/>
          </w:tcPr>
          <w:p w:rsidR="0063655F" w:rsidRDefault="0063655F" w:rsidP="00235703">
            <w:pPr>
              <w:rPr>
                <w:lang w:val="en-US"/>
              </w:rPr>
            </w:pPr>
            <w:r>
              <w:rPr>
                <w:lang w:val="en-US"/>
              </w:rPr>
              <w:t>1025 - 65535</w:t>
            </w:r>
          </w:p>
        </w:tc>
        <w:tc>
          <w:tcPr>
            <w:tcW w:w="1559" w:type="dxa"/>
          </w:tcPr>
          <w:p w:rsidR="0063655F" w:rsidRDefault="0063655F" w:rsidP="00235703">
            <w:pPr>
              <w:rPr>
                <w:lang w:val="en-US"/>
              </w:rPr>
            </w:pPr>
            <w:r>
              <w:rPr>
                <w:lang w:val="en-US"/>
              </w:rPr>
              <w:t>1025 - 65535</w:t>
            </w:r>
          </w:p>
        </w:tc>
        <w:tc>
          <w:tcPr>
            <w:tcW w:w="856" w:type="dxa"/>
          </w:tcPr>
          <w:p w:rsidR="0063655F" w:rsidRDefault="0063655F" w:rsidP="00235703">
            <w:pPr>
              <w:rPr>
                <w:lang w:val="en-US"/>
              </w:rPr>
            </w:pPr>
          </w:p>
        </w:tc>
      </w:tr>
      <w:tr w:rsidR="0063655F" w:rsidTr="004C7DCD">
        <w:tc>
          <w:tcPr>
            <w:tcW w:w="1129" w:type="dxa"/>
          </w:tcPr>
          <w:p w:rsidR="0063655F" w:rsidRDefault="0063655F" w:rsidP="00235703">
            <w:pPr>
              <w:rPr>
                <w:lang w:val="en-US"/>
              </w:rPr>
            </w:pPr>
            <w:r>
              <w:rPr>
                <w:lang w:val="en-US"/>
              </w:rPr>
              <w:t>…</w:t>
            </w:r>
          </w:p>
        </w:tc>
        <w:tc>
          <w:tcPr>
            <w:tcW w:w="1008" w:type="dxa"/>
          </w:tcPr>
          <w:p w:rsidR="0063655F" w:rsidRDefault="0063655F" w:rsidP="00235703">
            <w:pPr>
              <w:rPr>
                <w:lang w:val="en-US"/>
              </w:rPr>
            </w:pPr>
          </w:p>
        </w:tc>
        <w:tc>
          <w:tcPr>
            <w:tcW w:w="1119" w:type="dxa"/>
          </w:tcPr>
          <w:p w:rsidR="0063655F" w:rsidRDefault="0063655F" w:rsidP="00235703">
            <w:pPr>
              <w:rPr>
                <w:lang w:val="en-US"/>
              </w:rPr>
            </w:pPr>
          </w:p>
        </w:tc>
        <w:tc>
          <w:tcPr>
            <w:tcW w:w="1701" w:type="dxa"/>
          </w:tcPr>
          <w:p w:rsidR="0063655F" w:rsidRDefault="0063655F" w:rsidP="00235703">
            <w:pPr>
              <w:rPr>
                <w:lang w:val="en-US"/>
              </w:rPr>
            </w:pPr>
          </w:p>
        </w:tc>
        <w:tc>
          <w:tcPr>
            <w:tcW w:w="1559" w:type="dxa"/>
          </w:tcPr>
          <w:p w:rsidR="0063655F" w:rsidRDefault="0063655F" w:rsidP="00235703">
            <w:pPr>
              <w:rPr>
                <w:lang w:val="en-US"/>
              </w:rPr>
            </w:pPr>
          </w:p>
        </w:tc>
        <w:tc>
          <w:tcPr>
            <w:tcW w:w="856" w:type="dxa"/>
          </w:tcPr>
          <w:p w:rsidR="0063655F" w:rsidRDefault="0063655F" w:rsidP="00235703">
            <w:pPr>
              <w:rPr>
                <w:lang w:val="en-US"/>
              </w:rPr>
            </w:pPr>
          </w:p>
        </w:tc>
      </w:tr>
    </w:tbl>
    <w:p w:rsidR="00E34D26" w:rsidRPr="00764EA5" w:rsidRDefault="00E34D26" w:rsidP="00764EA5">
      <w:pPr>
        <w:rPr>
          <w:lang w:val="en-US"/>
        </w:rPr>
      </w:pPr>
    </w:p>
    <w:p w:rsidR="0063655F" w:rsidRDefault="0063655F" w:rsidP="00764EA5">
      <w:pPr>
        <w:rPr>
          <w:lang w:val="en-US"/>
        </w:rPr>
      </w:pPr>
    </w:p>
    <w:p w:rsidR="0063655F" w:rsidRDefault="0063655F" w:rsidP="00764EA5">
      <w:pPr>
        <w:rPr>
          <w:lang w:val="en-US"/>
        </w:rPr>
      </w:pPr>
    </w:p>
    <w:p w:rsidR="0063655F" w:rsidRDefault="0063655F" w:rsidP="00764EA5">
      <w:pPr>
        <w:rPr>
          <w:lang w:val="en-US"/>
        </w:rPr>
      </w:pPr>
    </w:p>
    <w:p w:rsidR="0063655F" w:rsidRDefault="0063655F" w:rsidP="00764EA5">
      <w:pPr>
        <w:rPr>
          <w:lang w:val="en-US"/>
        </w:rPr>
      </w:pPr>
    </w:p>
    <w:p w:rsidR="00E34D26" w:rsidRPr="00764EA5" w:rsidRDefault="00E34D26" w:rsidP="00764EA5">
      <w:pPr>
        <w:rPr>
          <w:lang w:val="en-US"/>
        </w:rPr>
      </w:pPr>
      <w:r w:rsidRPr="00764EA5">
        <w:rPr>
          <w:lang w:val="en-US"/>
        </w:rPr>
        <w:t>The initial values for the above table will be taken from a configuration file with the following format:</w:t>
      </w:r>
    </w:p>
    <w:p w:rsidR="00E34D26" w:rsidRPr="00764EA5" w:rsidRDefault="00E34D26" w:rsidP="00764EA5">
      <w:pPr>
        <w:rPr>
          <w:lang w:val="en-US"/>
        </w:rPr>
      </w:pPr>
      <w:r w:rsidRPr="00764EA5">
        <w:rPr>
          <w:lang w:val="en-US"/>
        </w:rPr>
        <w:t>Initial short terminal ID: 1</w:t>
      </w:r>
    </w:p>
    <w:p w:rsidR="00E34D26" w:rsidRPr="00764EA5" w:rsidRDefault="00E34D26" w:rsidP="00764EA5">
      <w:pPr>
        <w:rPr>
          <w:lang w:val="en-US"/>
        </w:rPr>
      </w:pPr>
      <w:r w:rsidRPr="00764EA5">
        <w:rPr>
          <w:lang w:val="en-US"/>
        </w:rPr>
        <w:t>Initial service source port for Fusion connection: xxxx</w:t>
      </w:r>
    </w:p>
    <w:p w:rsidR="00E34D26" w:rsidRPr="00764EA5" w:rsidRDefault="00E34D26" w:rsidP="00764EA5">
      <w:pPr>
        <w:rPr>
          <w:lang w:val="en-US"/>
        </w:rPr>
      </w:pPr>
      <w:r w:rsidRPr="00764EA5">
        <w:rPr>
          <w:lang w:val="en-US"/>
        </w:rPr>
        <w:t>Initial service source port for App server connection: xxxx + 1000</w:t>
      </w:r>
    </w:p>
    <w:p w:rsidR="00CD7F9E" w:rsidRDefault="005607F3" w:rsidP="00576EB7">
      <w:pPr>
        <w:rPr>
          <w:lang w:val="en-US"/>
        </w:rPr>
      </w:pPr>
      <w:r>
        <w:rPr>
          <w:lang w:val="en-US"/>
        </w:rPr>
        <w:t xml:space="preserve">If the </w:t>
      </w:r>
      <w:r w:rsidR="00B32BDA">
        <w:rPr>
          <w:lang w:val="en-US"/>
        </w:rPr>
        <w:t xml:space="preserve">Core Admin decides that a terminal has </w:t>
      </w:r>
      <w:r w:rsidR="009B65F7">
        <w:rPr>
          <w:lang w:val="en-US"/>
        </w:rPr>
        <w:t>turned inactive</w:t>
      </w:r>
      <w:r w:rsidR="00AA0723">
        <w:rPr>
          <w:lang w:val="en-US"/>
        </w:rPr>
        <w:t xml:space="preserve"> (see below)</w:t>
      </w:r>
      <w:r w:rsidR="009B65F7">
        <w:rPr>
          <w:lang w:val="en-US"/>
        </w:rPr>
        <w:t>, the Core Admin will delete all the services that are related to this terminal in the HUB PP system.</w:t>
      </w:r>
    </w:p>
    <w:p w:rsidR="00653720" w:rsidRPr="002E729E" w:rsidRDefault="00653720" w:rsidP="00576EB7">
      <w:pPr>
        <w:rPr>
          <w:b/>
          <w:bCs/>
          <w:sz w:val="28"/>
          <w:szCs w:val="28"/>
          <w:u w:val="single"/>
          <w:lang w:val="en-US"/>
        </w:rPr>
      </w:pPr>
      <w:r w:rsidRPr="002E729E">
        <w:rPr>
          <w:b/>
          <w:bCs/>
          <w:sz w:val="28"/>
          <w:szCs w:val="28"/>
          <w:u w:val="single"/>
          <w:lang w:val="en-US"/>
        </w:rPr>
        <w:t xml:space="preserve">The </w:t>
      </w:r>
      <w:r w:rsidR="00092E92">
        <w:rPr>
          <w:b/>
          <w:bCs/>
          <w:sz w:val="28"/>
          <w:szCs w:val="28"/>
          <w:u w:val="single"/>
          <w:lang w:val="en-US"/>
        </w:rPr>
        <w:t>S</w:t>
      </w:r>
      <w:r w:rsidRPr="002E729E">
        <w:rPr>
          <w:b/>
          <w:bCs/>
          <w:sz w:val="28"/>
          <w:szCs w:val="28"/>
          <w:u w:val="single"/>
          <w:lang w:val="en-US"/>
        </w:rPr>
        <w:t>ervice</w:t>
      </w:r>
      <w:r w:rsidR="00A02FA1" w:rsidRPr="002E729E">
        <w:rPr>
          <w:b/>
          <w:bCs/>
          <w:sz w:val="28"/>
          <w:szCs w:val="28"/>
          <w:u w:val="single"/>
          <w:lang w:val="en-US"/>
        </w:rPr>
        <w:t>(s)</w:t>
      </w:r>
    </w:p>
    <w:p w:rsidR="00DB1753" w:rsidRDefault="00DB1753" w:rsidP="00576EB7">
      <w:pPr>
        <w:rPr>
          <w:u w:val="single"/>
          <w:lang w:val="en-US"/>
        </w:rPr>
      </w:pPr>
      <w:r>
        <w:rPr>
          <w:u w:val="single"/>
          <w:lang w:val="en-US"/>
        </w:rPr>
        <w:t>General</w:t>
      </w:r>
    </w:p>
    <w:p w:rsidR="00DB1753" w:rsidRDefault="00DB1753" w:rsidP="00DB1753">
      <w:pPr>
        <w:rPr>
          <w:lang w:val="en-US"/>
        </w:rPr>
      </w:pPr>
      <w:r>
        <w:rPr>
          <w:lang w:val="en-US"/>
        </w:rPr>
        <w:t>For the MVP version, two (</w:t>
      </w:r>
      <w:r w:rsidRPr="00DA5443">
        <w:rPr>
          <w:highlight w:val="yellow"/>
          <w:lang w:val="en-US"/>
        </w:rPr>
        <w:t>UDP and ERM sensor</w:t>
      </w:r>
      <w:r>
        <w:rPr>
          <w:lang w:val="en-US"/>
        </w:rPr>
        <w:t xml:space="preserve">) types of user data services will be </w:t>
      </w:r>
      <w:r w:rsidR="0054431C">
        <w:rPr>
          <w:lang w:val="en-US"/>
        </w:rPr>
        <w:t>supported</w:t>
      </w:r>
      <w:r>
        <w:rPr>
          <w:lang w:val="en-US"/>
        </w:rPr>
        <w:t>. These data services are transferring point to point UDP packets</w:t>
      </w:r>
      <w:r w:rsidR="00F76D70">
        <w:rPr>
          <w:lang w:val="en-US"/>
        </w:rPr>
        <w:t xml:space="preserve"> between the Fusion and the external App </w:t>
      </w:r>
      <w:r w:rsidR="00F76D70">
        <w:rPr>
          <w:lang w:val="en-US"/>
        </w:rPr>
        <w:lastRenderedPageBreak/>
        <w:t>servers on the Internet</w:t>
      </w:r>
      <w:r>
        <w:rPr>
          <w:lang w:val="en-US"/>
        </w:rPr>
        <w:t>. The services will use a UDP socket-based connection to talk with the Fusion unit. The service will also use a</w:t>
      </w:r>
      <w:r w:rsidR="00D500CE">
        <w:rPr>
          <w:lang w:val="en-US"/>
        </w:rPr>
        <w:t>no</w:t>
      </w:r>
      <w:r w:rsidR="00516F05">
        <w:rPr>
          <w:lang w:val="en-US"/>
        </w:rPr>
        <w:t>ther</w:t>
      </w:r>
      <w:r>
        <w:rPr>
          <w:lang w:val="en-US"/>
        </w:rPr>
        <w:t xml:space="preserve"> socket-based connection to talk to the relevant customer </w:t>
      </w:r>
      <w:r w:rsidR="004D1C3B">
        <w:rPr>
          <w:lang w:val="en-US"/>
        </w:rPr>
        <w:t>external</w:t>
      </w:r>
      <w:r>
        <w:rPr>
          <w:lang w:val="en-US"/>
        </w:rPr>
        <w:t xml:space="preserve"> App. server on the Internet.</w:t>
      </w:r>
    </w:p>
    <w:p w:rsidR="00DB1753" w:rsidRDefault="00DB1753" w:rsidP="00DB1753">
      <w:pPr>
        <w:rPr>
          <w:lang w:val="en-US"/>
        </w:rPr>
      </w:pPr>
      <w:r>
        <w:rPr>
          <w:lang w:val="en-US"/>
        </w:rPr>
        <w:t xml:space="preserve">All the details of the UDP ports and addresses that are required for the creation and operation of the service will be given </w:t>
      </w:r>
      <w:r w:rsidR="003F2BF6">
        <w:rPr>
          <w:lang w:val="en-US"/>
        </w:rPr>
        <w:t xml:space="preserve">upon creation of the service </w:t>
      </w:r>
      <w:r>
        <w:rPr>
          <w:lang w:val="en-US"/>
        </w:rPr>
        <w:t>by the Core Admin module</w:t>
      </w:r>
      <w:r w:rsidR="00DB57DF">
        <w:rPr>
          <w:lang w:val="en-US"/>
        </w:rPr>
        <w:t xml:space="preserve">. The Core Admin takes these </w:t>
      </w:r>
      <w:r w:rsidR="005B3E7D">
        <w:rPr>
          <w:lang w:val="en-US"/>
        </w:rPr>
        <w:t xml:space="preserve">parameters </w:t>
      </w:r>
      <w:r>
        <w:rPr>
          <w:lang w:val="en-US"/>
        </w:rPr>
        <w:t>from a local configuration file or the NMS.</w:t>
      </w:r>
    </w:p>
    <w:p w:rsidR="00976A78" w:rsidRPr="00FD363A" w:rsidRDefault="00976A78" w:rsidP="00576EB7">
      <w:pPr>
        <w:rPr>
          <w:u w:val="single"/>
          <w:lang w:val="en-US"/>
        </w:rPr>
      </w:pPr>
      <w:r w:rsidRPr="00FD363A">
        <w:rPr>
          <w:u w:val="single"/>
          <w:lang w:val="en-US"/>
        </w:rPr>
        <w:t>Service Creation</w:t>
      </w:r>
      <w:r w:rsidR="0030516C" w:rsidRPr="00FD363A">
        <w:rPr>
          <w:u w:val="single"/>
          <w:lang w:val="en-US"/>
        </w:rPr>
        <w:t xml:space="preserve"> and Deletion</w:t>
      </w:r>
    </w:p>
    <w:p w:rsidR="00976A78" w:rsidRDefault="00F338E1" w:rsidP="00576EB7">
      <w:pPr>
        <w:rPr>
          <w:lang w:val="en-US"/>
        </w:rPr>
      </w:pPr>
      <w:r>
        <w:rPr>
          <w:lang w:val="en-US"/>
        </w:rPr>
        <w:t xml:space="preserve">For each sensor </w:t>
      </w:r>
      <w:r w:rsidR="0052534A">
        <w:rPr>
          <w:lang w:val="en-US"/>
        </w:rPr>
        <w:t xml:space="preserve">a service is created. </w:t>
      </w:r>
      <w:r w:rsidR="00976A78">
        <w:rPr>
          <w:lang w:val="en-US"/>
        </w:rPr>
        <w:t>The serv</w:t>
      </w:r>
      <w:r w:rsidR="005B157D">
        <w:rPr>
          <w:lang w:val="en-US"/>
        </w:rPr>
        <w:t>ic</w:t>
      </w:r>
      <w:r w:rsidR="00976A78">
        <w:rPr>
          <w:lang w:val="en-US"/>
        </w:rPr>
        <w:t xml:space="preserve">e is created by the Core Admin. </w:t>
      </w:r>
      <w:r w:rsidR="00772827">
        <w:rPr>
          <w:lang w:val="en-US"/>
        </w:rPr>
        <w:t xml:space="preserve">Each new service is created with a unique </w:t>
      </w:r>
      <w:r w:rsidR="00CC41E2">
        <w:rPr>
          <w:lang w:val="en-US"/>
        </w:rPr>
        <w:t>service ID number</w:t>
      </w:r>
      <w:r w:rsidR="00544F36">
        <w:rPr>
          <w:lang w:val="en-US"/>
        </w:rPr>
        <w:t xml:space="preserve">. </w:t>
      </w:r>
      <w:r w:rsidR="0030516C">
        <w:rPr>
          <w:lang w:val="en-US"/>
        </w:rPr>
        <w:t>A Servi</w:t>
      </w:r>
      <w:r w:rsidR="00694599">
        <w:rPr>
          <w:lang w:val="en-US"/>
        </w:rPr>
        <w:t>c</w:t>
      </w:r>
      <w:r w:rsidR="0030516C">
        <w:rPr>
          <w:lang w:val="en-US"/>
        </w:rPr>
        <w:t xml:space="preserve">e is active as long as the </w:t>
      </w:r>
      <w:r w:rsidR="00320D3F">
        <w:rPr>
          <w:lang w:val="en-US"/>
        </w:rPr>
        <w:t xml:space="preserve">terminal it is working with is active. If the terminal </w:t>
      </w:r>
      <w:r w:rsidR="001F3EEB">
        <w:rPr>
          <w:lang w:val="en-US"/>
        </w:rPr>
        <w:t>is considered inactive, the service will be deleted</w:t>
      </w:r>
      <w:r w:rsidR="005E2A49">
        <w:rPr>
          <w:lang w:val="en-US"/>
        </w:rPr>
        <w:t xml:space="preserve"> (exit</w:t>
      </w:r>
      <w:r w:rsidR="00BB04A6">
        <w:rPr>
          <w:lang w:val="en-US"/>
        </w:rPr>
        <w:t>/return</w:t>
      </w:r>
      <w:r w:rsidR="005E2A49">
        <w:rPr>
          <w:lang w:val="en-US"/>
        </w:rPr>
        <w:t>)</w:t>
      </w:r>
      <w:r w:rsidR="001F3EEB">
        <w:rPr>
          <w:lang w:val="en-US"/>
        </w:rPr>
        <w:t>.</w:t>
      </w:r>
      <w:r w:rsidR="000333BB">
        <w:rPr>
          <w:lang w:val="en-US"/>
        </w:rPr>
        <w:t xml:space="preserve"> When the service is created, it will first establish a socket connection </w:t>
      </w:r>
      <w:r w:rsidR="004D7D9F">
        <w:rPr>
          <w:lang w:val="en-US"/>
        </w:rPr>
        <w:t xml:space="preserve">as a client, </w:t>
      </w:r>
      <w:r w:rsidR="000333BB">
        <w:rPr>
          <w:lang w:val="en-US"/>
        </w:rPr>
        <w:t>with the app server on the Internet, using the hostname/IP address and the UDP port for this server</w:t>
      </w:r>
      <w:r w:rsidR="007E3D51">
        <w:rPr>
          <w:lang w:val="en-US"/>
        </w:rPr>
        <w:t xml:space="preserve">, </w:t>
      </w:r>
      <w:r w:rsidR="007E18E7">
        <w:rPr>
          <w:lang w:val="en-US"/>
        </w:rPr>
        <w:t>and a source port</w:t>
      </w:r>
      <w:r w:rsidR="003F6EB1">
        <w:rPr>
          <w:lang w:val="en-US"/>
        </w:rPr>
        <w:t xml:space="preserve">. </w:t>
      </w:r>
      <w:r w:rsidR="00664578">
        <w:rPr>
          <w:lang w:val="en-US"/>
        </w:rPr>
        <w:t xml:space="preserve">The address/Hostname and port numbers </w:t>
      </w:r>
      <w:r w:rsidR="00662704">
        <w:rPr>
          <w:lang w:val="en-US"/>
        </w:rPr>
        <w:t>are</w:t>
      </w:r>
      <w:r w:rsidR="007E3D51">
        <w:rPr>
          <w:lang w:val="en-US"/>
        </w:rPr>
        <w:t xml:space="preserve"> given to the service by the Core Admin upon creation. </w:t>
      </w:r>
    </w:p>
    <w:p w:rsidR="00D41ACE" w:rsidRPr="00FD363A" w:rsidRDefault="00FD363A" w:rsidP="00576EB7">
      <w:pPr>
        <w:rPr>
          <w:u w:val="single"/>
          <w:lang w:val="en-US"/>
        </w:rPr>
      </w:pPr>
      <w:r w:rsidRPr="00FD363A">
        <w:rPr>
          <w:u w:val="single"/>
          <w:lang w:val="en-US"/>
        </w:rPr>
        <w:t xml:space="preserve">Service </w:t>
      </w:r>
      <w:r w:rsidR="00B2292B">
        <w:rPr>
          <w:u w:val="single"/>
          <w:lang w:val="en-US"/>
        </w:rPr>
        <w:t>D</w:t>
      </w:r>
      <w:r w:rsidR="00DB1753">
        <w:rPr>
          <w:u w:val="single"/>
          <w:lang w:val="en-US"/>
        </w:rPr>
        <w:t xml:space="preserve">ata </w:t>
      </w:r>
      <w:r w:rsidR="00B2292B">
        <w:rPr>
          <w:u w:val="single"/>
          <w:lang w:val="en-US"/>
        </w:rPr>
        <w:t>F</w:t>
      </w:r>
      <w:r w:rsidR="00DB1753">
        <w:rPr>
          <w:u w:val="single"/>
          <w:lang w:val="en-US"/>
        </w:rPr>
        <w:t>low</w:t>
      </w:r>
    </w:p>
    <w:p w:rsidR="00D95E31" w:rsidRDefault="00032F64" w:rsidP="00576EB7">
      <w:pPr>
        <w:rPr>
          <w:lang w:val="en-US"/>
        </w:rPr>
      </w:pPr>
      <w:r>
        <w:rPr>
          <w:lang w:val="en-US"/>
        </w:rPr>
        <w:t xml:space="preserve">Each service </w:t>
      </w:r>
      <w:r w:rsidR="00CE4EB1">
        <w:rPr>
          <w:lang w:val="en-US"/>
        </w:rPr>
        <w:t xml:space="preserve">is connected to two sockets – One with an Application server on the internet and one with the fusion. Both connections are UDP based. </w:t>
      </w:r>
    </w:p>
    <w:p w:rsidR="00AA5145" w:rsidRPr="00F23538" w:rsidRDefault="00D95E31" w:rsidP="00576EB7">
      <w:pPr>
        <w:rPr>
          <w:b/>
          <w:bCs/>
          <w:lang w:val="en-US"/>
        </w:rPr>
      </w:pPr>
      <w:r w:rsidRPr="00F23538">
        <w:rPr>
          <w:b/>
          <w:bCs/>
          <w:lang w:val="en-US"/>
        </w:rPr>
        <w:t>Service Tx flow</w:t>
      </w:r>
    </w:p>
    <w:p w:rsidR="00AA5145" w:rsidRDefault="00AA5145" w:rsidP="00AA5145">
      <w:pPr>
        <w:rPr>
          <w:rtl/>
          <w:lang w:val="en-US"/>
        </w:rPr>
      </w:pPr>
      <w:r>
        <w:rPr>
          <w:lang w:val="en-US"/>
        </w:rPr>
        <w:t xml:space="preserve">Each time a service gets a UDP packet from the App. Server on the Internet, it will </w:t>
      </w:r>
      <w:r w:rsidR="00323C2F">
        <w:rPr>
          <w:lang w:val="en-US"/>
        </w:rPr>
        <w:t xml:space="preserve">remove the L3/L4 headers, </w:t>
      </w:r>
      <w:r w:rsidR="00A56BCF">
        <w:rPr>
          <w:lang w:val="en-US"/>
        </w:rPr>
        <w:t xml:space="preserve">and use the payload to build a new UDP packet that will be sent over the </w:t>
      </w:r>
      <w:r w:rsidR="00D271C0">
        <w:rPr>
          <w:lang w:val="en-US"/>
        </w:rPr>
        <w:t>socket with the fusion, for trans</w:t>
      </w:r>
      <w:r w:rsidR="00220D42">
        <w:rPr>
          <w:lang w:val="en-US"/>
        </w:rPr>
        <w:t>mission to the terminal</w:t>
      </w:r>
      <w:r w:rsidR="00CD66A1">
        <w:rPr>
          <w:lang w:val="en-US"/>
        </w:rPr>
        <w:t>.</w:t>
      </w:r>
    </w:p>
    <w:p w:rsidR="00AA5145" w:rsidRPr="00F23538" w:rsidRDefault="00AA5145" w:rsidP="00576EB7">
      <w:pPr>
        <w:rPr>
          <w:b/>
          <w:bCs/>
          <w:lang w:val="en-US"/>
        </w:rPr>
      </w:pPr>
      <w:r w:rsidRPr="00F23538">
        <w:rPr>
          <w:b/>
          <w:bCs/>
          <w:lang w:val="en-US"/>
        </w:rPr>
        <w:t>Service Rx flow</w:t>
      </w:r>
    </w:p>
    <w:p w:rsidR="003C5ED2" w:rsidRDefault="003C5ED2" w:rsidP="003C5ED2">
      <w:pPr>
        <w:rPr>
          <w:rtl/>
          <w:lang w:val="en-US"/>
        </w:rPr>
      </w:pPr>
      <w:r>
        <w:rPr>
          <w:lang w:val="en-US"/>
        </w:rPr>
        <w:t xml:space="preserve">Each time a service gets a UDP packet from the Fusion, it will remove the L3/L4 headers, and use the payload to build a new UDP packet that will be sent over the socket </w:t>
      </w:r>
      <w:r w:rsidR="00E02765">
        <w:rPr>
          <w:lang w:val="en-US"/>
        </w:rPr>
        <w:t xml:space="preserve">that the service has </w:t>
      </w:r>
      <w:r>
        <w:rPr>
          <w:lang w:val="en-US"/>
        </w:rPr>
        <w:t xml:space="preserve">with the </w:t>
      </w:r>
      <w:r w:rsidR="00E02765">
        <w:rPr>
          <w:lang w:val="en-US"/>
        </w:rPr>
        <w:t xml:space="preserve">relevant app server on the Internet. </w:t>
      </w:r>
    </w:p>
    <w:p w:rsidR="00E15A92" w:rsidRDefault="00E15A92" w:rsidP="00576EB7">
      <w:pPr>
        <w:rPr>
          <w:lang w:val="en-US"/>
        </w:rPr>
      </w:pPr>
    </w:p>
    <w:p w:rsidR="00576EB7" w:rsidRPr="002E729E" w:rsidRDefault="00576EB7" w:rsidP="00576EB7">
      <w:pPr>
        <w:rPr>
          <w:b/>
          <w:bCs/>
          <w:sz w:val="28"/>
          <w:szCs w:val="28"/>
          <w:u w:val="single"/>
          <w:lang w:val="en-US"/>
        </w:rPr>
      </w:pPr>
      <w:r w:rsidRPr="002E729E">
        <w:rPr>
          <w:b/>
          <w:bCs/>
          <w:sz w:val="28"/>
          <w:szCs w:val="28"/>
          <w:u w:val="single"/>
          <w:lang w:val="en-US"/>
        </w:rPr>
        <w:t>The Fusion</w:t>
      </w:r>
    </w:p>
    <w:p w:rsidR="00576EB7" w:rsidRDefault="00576EB7" w:rsidP="00576EB7">
      <w:pPr>
        <w:rPr>
          <w:lang w:val="en-US"/>
        </w:rPr>
      </w:pPr>
      <w:r>
        <w:rPr>
          <w:lang w:val="en-US"/>
        </w:rPr>
        <w:t xml:space="preserve">The fusion </w:t>
      </w:r>
      <w:r w:rsidR="00DF786E">
        <w:rPr>
          <w:lang w:val="en-US"/>
        </w:rPr>
        <w:t>module</w:t>
      </w:r>
      <w:r>
        <w:rPr>
          <w:lang w:val="en-US"/>
        </w:rPr>
        <w:t xml:space="preserve"> concentrates all the </w:t>
      </w:r>
      <w:r w:rsidR="00D22392">
        <w:rPr>
          <w:lang w:val="en-US"/>
        </w:rPr>
        <w:t xml:space="preserve">satellite </w:t>
      </w:r>
      <w:r>
        <w:rPr>
          <w:lang w:val="en-US"/>
        </w:rPr>
        <w:t>data traffic to and from the HUB PP. It has the following functions:</w:t>
      </w:r>
    </w:p>
    <w:p w:rsidR="00D661C6" w:rsidRDefault="00637DE5" w:rsidP="00576EB7">
      <w:pPr>
        <w:pStyle w:val="ListParagraph"/>
        <w:numPr>
          <w:ilvl w:val="0"/>
          <w:numId w:val="1"/>
        </w:numPr>
        <w:rPr>
          <w:lang w:val="en-US"/>
        </w:rPr>
      </w:pPr>
      <w:r>
        <w:rPr>
          <w:lang w:val="en-US"/>
        </w:rPr>
        <w:t>Monitor Tx and Rx tra</w:t>
      </w:r>
      <w:r w:rsidR="003B3E1B">
        <w:rPr>
          <w:lang w:val="en-US"/>
        </w:rPr>
        <w:t>ffic and collect statistical data</w:t>
      </w:r>
      <w:r w:rsidR="00EF2E85">
        <w:rPr>
          <w:lang w:val="en-US"/>
        </w:rPr>
        <w:t>.</w:t>
      </w:r>
    </w:p>
    <w:p w:rsidR="00EF2E85" w:rsidRDefault="00EF2E85" w:rsidP="00576EB7">
      <w:pPr>
        <w:pStyle w:val="ListParagraph"/>
        <w:numPr>
          <w:ilvl w:val="0"/>
          <w:numId w:val="1"/>
        </w:numPr>
        <w:rPr>
          <w:lang w:val="en-US"/>
        </w:rPr>
      </w:pPr>
      <w:r>
        <w:rPr>
          <w:lang w:val="en-US"/>
        </w:rPr>
        <w:t>Prepare and send an “</w:t>
      </w:r>
      <w:r w:rsidRPr="006D057D">
        <w:rPr>
          <w:highlight w:val="yellow"/>
          <w:lang w:val="en-US"/>
        </w:rPr>
        <w:t>Update message</w:t>
      </w:r>
      <w:r>
        <w:rPr>
          <w:lang w:val="en-US"/>
        </w:rPr>
        <w:t>” for the Core Admin.</w:t>
      </w:r>
    </w:p>
    <w:p w:rsidR="00576EB7" w:rsidRDefault="009635CA" w:rsidP="00576EB7">
      <w:pPr>
        <w:pStyle w:val="ListParagraph"/>
        <w:numPr>
          <w:ilvl w:val="0"/>
          <w:numId w:val="1"/>
        </w:numPr>
        <w:rPr>
          <w:lang w:val="en-US"/>
        </w:rPr>
      </w:pPr>
      <w:r>
        <w:rPr>
          <w:lang w:val="en-US"/>
        </w:rPr>
        <w:t>Allocate</w:t>
      </w:r>
      <w:r w:rsidR="00576EB7">
        <w:rPr>
          <w:lang w:val="en-US"/>
        </w:rPr>
        <w:t xml:space="preserve"> and delete buffers for Tx and Rx as required.</w:t>
      </w:r>
    </w:p>
    <w:p w:rsidR="00642095" w:rsidRDefault="00642095" w:rsidP="00576EB7">
      <w:pPr>
        <w:pStyle w:val="ListParagraph"/>
        <w:numPr>
          <w:ilvl w:val="0"/>
          <w:numId w:val="1"/>
        </w:numPr>
        <w:rPr>
          <w:lang w:val="en-US"/>
        </w:rPr>
      </w:pPr>
      <w:r>
        <w:rPr>
          <w:lang w:val="en-US"/>
        </w:rPr>
        <w:t xml:space="preserve">In Tx, if the packet is too long </w:t>
      </w:r>
      <w:r w:rsidR="00444BEB">
        <w:rPr>
          <w:lang w:val="en-US"/>
        </w:rPr>
        <w:t xml:space="preserve">to fit in one TS, the fusion will fragment the packet into </w:t>
      </w:r>
      <w:r w:rsidR="00952D5C">
        <w:rPr>
          <w:lang w:val="en-US"/>
        </w:rPr>
        <w:t xml:space="preserve">a stream of TSs and will send the </w:t>
      </w:r>
      <w:r w:rsidR="00167FF7">
        <w:rPr>
          <w:lang w:val="en-US"/>
        </w:rPr>
        <w:t>TSs to the Modem Control interface</w:t>
      </w:r>
      <w:r w:rsidR="00DB7223">
        <w:rPr>
          <w:lang w:val="en-US"/>
        </w:rPr>
        <w:t xml:space="preserve"> unit.</w:t>
      </w:r>
    </w:p>
    <w:p w:rsidR="00C8277D" w:rsidRDefault="007A3A42" w:rsidP="00576EB7">
      <w:pPr>
        <w:pStyle w:val="ListParagraph"/>
        <w:numPr>
          <w:ilvl w:val="0"/>
          <w:numId w:val="1"/>
        </w:numPr>
        <w:rPr>
          <w:lang w:val="en-US"/>
        </w:rPr>
      </w:pPr>
      <w:r>
        <w:rPr>
          <w:lang w:val="en-US"/>
        </w:rPr>
        <w:t>Get packet</w:t>
      </w:r>
      <w:r w:rsidR="00D55B69">
        <w:rPr>
          <w:lang w:val="en-US"/>
        </w:rPr>
        <w:t>s</w:t>
      </w:r>
      <w:r>
        <w:rPr>
          <w:lang w:val="en-US"/>
        </w:rPr>
        <w:t xml:space="preserve"> for transmission from the user services or the core admin</w:t>
      </w:r>
      <w:r w:rsidR="00DD4329">
        <w:rPr>
          <w:lang w:val="en-US"/>
        </w:rPr>
        <w:t>, remove L3/L4 header</w:t>
      </w:r>
      <w:r w:rsidR="00057003">
        <w:rPr>
          <w:lang w:val="en-US"/>
        </w:rPr>
        <w:t>,</w:t>
      </w:r>
      <w:r w:rsidR="00DD4329">
        <w:rPr>
          <w:lang w:val="en-US"/>
        </w:rPr>
        <w:t xml:space="preserve"> encapsulate the data in </w:t>
      </w:r>
      <w:r w:rsidR="003A38FA">
        <w:rPr>
          <w:lang w:val="en-US"/>
        </w:rPr>
        <w:t>TS format</w:t>
      </w:r>
      <w:r w:rsidR="00BD6BE2">
        <w:rPr>
          <w:lang w:val="en-US"/>
        </w:rPr>
        <w:t xml:space="preserve"> and send the TSs to the </w:t>
      </w:r>
      <w:r w:rsidR="00C8277D">
        <w:rPr>
          <w:lang w:val="en-US"/>
        </w:rPr>
        <w:t>Modems Control unit.</w:t>
      </w:r>
    </w:p>
    <w:p w:rsidR="000C7A11" w:rsidRDefault="004B5CBC" w:rsidP="00576EB7">
      <w:pPr>
        <w:pStyle w:val="ListParagraph"/>
        <w:numPr>
          <w:ilvl w:val="0"/>
          <w:numId w:val="1"/>
        </w:numPr>
        <w:rPr>
          <w:lang w:val="en-US"/>
        </w:rPr>
      </w:pPr>
      <w:r>
        <w:rPr>
          <w:lang w:val="en-US"/>
        </w:rPr>
        <w:t>Get Rx TSs</w:t>
      </w:r>
      <w:r w:rsidR="00576EB7">
        <w:rPr>
          <w:lang w:val="en-US"/>
        </w:rPr>
        <w:t xml:space="preserve"> from the </w:t>
      </w:r>
      <w:r>
        <w:rPr>
          <w:lang w:val="en-US"/>
        </w:rPr>
        <w:t>Modem Control unit</w:t>
      </w:r>
      <w:r w:rsidR="000C7A11">
        <w:rPr>
          <w:lang w:val="en-US"/>
        </w:rPr>
        <w:t xml:space="preserve">. If the TSs are fragmented, defragment the </w:t>
      </w:r>
      <w:r w:rsidR="00201A36">
        <w:rPr>
          <w:lang w:val="en-US"/>
        </w:rPr>
        <w:t>TSs to build the original message</w:t>
      </w:r>
      <w:r w:rsidR="00D12E8B">
        <w:rPr>
          <w:lang w:val="en-US"/>
        </w:rPr>
        <w:t>.</w:t>
      </w:r>
    </w:p>
    <w:p w:rsidR="00D12E8B" w:rsidRDefault="00D12E8B" w:rsidP="00576EB7">
      <w:pPr>
        <w:pStyle w:val="ListParagraph"/>
        <w:numPr>
          <w:ilvl w:val="0"/>
          <w:numId w:val="1"/>
        </w:numPr>
        <w:rPr>
          <w:lang w:val="en-US"/>
        </w:rPr>
      </w:pPr>
      <w:r>
        <w:rPr>
          <w:lang w:val="en-US"/>
        </w:rPr>
        <w:t xml:space="preserve">Send the Rx messages to the </w:t>
      </w:r>
      <w:r w:rsidR="00A67FC3">
        <w:rPr>
          <w:lang w:val="en-US"/>
        </w:rPr>
        <w:t>relevant Service or the Core Admin.</w:t>
      </w:r>
    </w:p>
    <w:p w:rsidR="000E4717" w:rsidRDefault="000E4717" w:rsidP="00576EB7">
      <w:pPr>
        <w:pStyle w:val="ListParagraph"/>
        <w:numPr>
          <w:ilvl w:val="0"/>
          <w:numId w:val="1"/>
        </w:numPr>
        <w:rPr>
          <w:lang w:val="en-US"/>
        </w:rPr>
      </w:pPr>
      <w:r>
        <w:rPr>
          <w:lang w:val="en-US"/>
        </w:rPr>
        <w:t>Handle the modems control protocol.</w:t>
      </w:r>
    </w:p>
    <w:p w:rsidR="00A02DB9" w:rsidRDefault="00043D30" w:rsidP="00576EB7">
      <w:pPr>
        <w:pStyle w:val="ListParagraph"/>
        <w:numPr>
          <w:ilvl w:val="0"/>
          <w:numId w:val="1"/>
        </w:numPr>
        <w:rPr>
          <w:lang w:val="en-US"/>
        </w:rPr>
      </w:pPr>
      <w:r>
        <w:rPr>
          <w:lang w:val="en-US"/>
        </w:rPr>
        <w:t>A</w:t>
      </w:r>
      <w:r w:rsidR="00E401DF">
        <w:rPr>
          <w:lang w:val="en-US"/>
        </w:rPr>
        <w:t xml:space="preserve">pply back pressure </w:t>
      </w:r>
      <w:r w:rsidR="00B30FBE">
        <w:rPr>
          <w:lang w:val="en-US"/>
        </w:rPr>
        <w:t xml:space="preserve">control </w:t>
      </w:r>
      <w:r w:rsidR="003B7307">
        <w:rPr>
          <w:lang w:val="en-US"/>
        </w:rPr>
        <w:t>o</w:t>
      </w:r>
      <w:r w:rsidR="00E870C5">
        <w:rPr>
          <w:lang w:val="en-US"/>
        </w:rPr>
        <w:t>ver</w:t>
      </w:r>
      <w:r w:rsidR="003B7307">
        <w:rPr>
          <w:lang w:val="en-US"/>
        </w:rPr>
        <w:t xml:space="preserve"> the </w:t>
      </w:r>
      <w:r w:rsidR="00E870C5">
        <w:rPr>
          <w:lang w:val="en-US"/>
        </w:rPr>
        <w:t xml:space="preserve">interface with </w:t>
      </w:r>
      <w:r w:rsidR="004B4B86">
        <w:rPr>
          <w:lang w:val="en-US"/>
        </w:rPr>
        <w:t xml:space="preserve">the </w:t>
      </w:r>
      <w:r w:rsidR="003B7307">
        <w:rPr>
          <w:lang w:val="en-US"/>
        </w:rPr>
        <w:t xml:space="preserve">modem control </w:t>
      </w:r>
      <w:r w:rsidR="00B30FBE">
        <w:rPr>
          <w:lang w:val="en-US"/>
        </w:rPr>
        <w:t>as required.</w:t>
      </w:r>
    </w:p>
    <w:p w:rsidR="009F321E" w:rsidRDefault="00A94F2C" w:rsidP="00576EB7">
      <w:pPr>
        <w:pStyle w:val="ListParagraph"/>
        <w:numPr>
          <w:ilvl w:val="0"/>
          <w:numId w:val="1"/>
        </w:numPr>
        <w:rPr>
          <w:lang w:val="en-US"/>
        </w:rPr>
      </w:pPr>
      <w:r>
        <w:rPr>
          <w:lang w:val="en-US"/>
        </w:rPr>
        <w:lastRenderedPageBreak/>
        <w:t>A</w:t>
      </w:r>
      <w:r w:rsidR="009F321E">
        <w:rPr>
          <w:lang w:val="en-US"/>
        </w:rPr>
        <w:t>ssignment table insertion in constant TS period</w:t>
      </w:r>
      <w:r w:rsidR="001C2FC7">
        <w:rPr>
          <w:lang w:val="en-US"/>
        </w:rPr>
        <w:t>s.</w:t>
      </w:r>
    </w:p>
    <w:p w:rsidR="008D476A" w:rsidRPr="008D476A" w:rsidRDefault="008D476A" w:rsidP="008D476A">
      <w:pPr>
        <w:rPr>
          <w:b/>
          <w:bCs/>
          <w:lang w:val="en-US"/>
        </w:rPr>
      </w:pPr>
      <w:r w:rsidRPr="008D476A">
        <w:rPr>
          <w:b/>
          <w:bCs/>
          <w:lang w:val="en-US"/>
        </w:rPr>
        <w:t>Transmission of TSs, Fragmentation and Tx Buffers handling</w:t>
      </w:r>
    </w:p>
    <w:p w:rsidR="00CB5AA2" w:rsidRDefault="008D476A" w:rsidP="008D476A">
      <w:pPr>
        <w:rPr>
          <w:lang w:val="en-US"/>
        </w:rPr>
      </w:pPr>
      <w:r>
        <w:rPr>
          <w:lang w:val="en-US"/>
        </w:rPr>
        <w:t>The Fusion will get packet for Tx from the services and from</w:t>
      </w:r>
      <w:r w:rsidR="00CB5AA2">
        <w:rPr>
          <w:lang w:val="en-US"/>
        </w:rPr>
        <w:t xml:space="preserve"> the Core Admin. For each packet the following logic will apply:</w:t>
      </w:r>
    </w:p>
    <w:p w:rsidR="000A3129" w:rsidRDefault="000A3129" w:rsidP="007F0396">
      <w:pPr>
        <w:pStyle w:val="ListParagraph"/>
        <w:numPr>
          <w:ilvl w:val="0"/>
          <w:numId w:val="10"/>
        </w:numPr>
        <w:rPr>
          <w:lang w:val="en-US"/>
        </w:rPr>
      </w:pPr>
      <w:r>
        <w:rPr>
          <w:lang w:val="en-US"/>
        </w:rPr>
        <w:t>The packet is striped from the L3/L4 headers</w:t>
      </w:r>
      <w:r w:rsidR="00042F5D">
        <w:rPr>
          <w:lang w:val="en-US"/>
        </w:rPr>
        <w:t>.</w:t>
      </w:r>
    </w:p>
    <w:p w:rsidR="00CB5AA2" w:rsidRDefault="00CB5AA2" w:rsidP="007F0396">
      <w:pPr>
        <w:pStyle w:val="ListParagraph"/>
        <w:numPr>
          <w:ilvl w:val="0"/>
          <w:numId w:val="10"/>
        </w:numPr>
        <w:rPr>
          <w:lang w:val="en-US"/>
        </w:rPr>
      </w:pPr>
      <w:r w:rsidRPr="007F0396">
        <w:rPr>
          <w:lang w:val="en-US"/>
        </w:rPr>
        <w:t>If the packet</w:t>
      </w:r>
      <w:r w:rsidR="007F0396">
        <w:rPr>
          <w:lang w:val="en-US"/>
        </w:rPr>
        <w:t xml:space="preserve">’s payload </w:t>
      </w:r>
      <w:r w:rsidRPr="007F0396">
        <w:rPr>
          <w:lang w:val="en-US"/>
        </w:rPr>
        <w:t xml:space="preserve">size </w:t>
      </w:r>
      <w:r w:rsidR="00E75CB7">
        <w:rPr>
          <w:lang w:val="en-US"/>
        </w:rPr>
        <w:t>is smallerthan</w:t>
      </w:r>
      <w:r w:rsidR="004514BB">
        <w:rPr>
          <w:lang w:val="en-US"/>
        </w:rPr>
        <w:t xml:space="preserve">the </w:t>
      </w:r>
      <w:r w:rsidR="007F0396">
        <w:rPr>
          <w:lang w:val="en-US"/>
        </w:rPr>
        <w:t>TS size,</w:t>
      </w:r>
      <w:r w:rsidR="00042F5D">
        <w:rPr>
          <w:lang w:val="en-US"/>
        </w:rPr>
        <w:t xml:space="preserve"> then</w:t>
      </w:r>
      <w:r w:rsidR="00E75CB7">
        <w:rPr>
          <w:lang w:val="en-US"/>
        </w:rPr>
        <w:t xml:space="preserve"> the TS header is added to the payload and the TS is sent to the Modems.</w:t>
      </w:r>
      <w:r w:rsidR="000856BA">
        <w:rPr>
          <w:lang w:val="en-US"/>
        </w:rPr>
        <w:t>Any empty space in the TS payload will be padded by zeros.</w:t>
      </w:r>
    </w:p>
    <w:p w:rsidR="006455D4" w:rsidRDefault="00E75CB7" w:rsidP="007F0396">
      <w:pPr>
        <w:pStyle w:val="ListParagraph"/>
        <w:numPr>
          <w:ilvl w:val="0"/>
          <w:numId w:val="10"/>
        </w:numPr>
        <w:rPr>
          <w:lang w:val="en-US"/>
        </w:rPr>
      </w:pPr>
      <w:r w:rsidRPr="007F0396">
        <w:rPr>
          <w:lang w:val="en-US"/>
        </w:rPr>
        <w:t>If the packet</w:t>
      </w:r>
      <w:r>
        <w:rPr>
          <w:lang w:val="en-US"/>
        </w:rPr>
        <w:t xml:space="preserve">’s payload </w:t>
      </w:r>
      <w:r w:rsidRPr="007F0396">
        <w:rPr>
          <w:lang w:val="en-US"/>
        </w:rPr>
        <w:t xml:space="preserve">size </w:t>
      </w:r>
      <w:r>
        <w:rPr>
          <w:lang w:val="en-US"/>
        </w:rPr>
        <w:t xml:space="preserve">is larger than </w:t>
      </w:r>
      <w:r w:rsidR="004514BB">
        <w:rPr>
          <w:lang w:val="en-US"/>
        </w:rPr>
        <w:t xml:space="preserve">the </w:t>
      </w:r>
      <w:r>
        <w:rPr>
          <w:lang w:val="en-US"/>
        </w:rPr>
        <w:t xml:space="preserve">TS size, the </w:t>
      </w:r>
      <w:r w:rsidR="00E26C1B">
        <w:rPr>
          <w:lang w:val="en-US"/>
        </w:rPr>
        <w:t xml:space="preserve">packet payload is put in a Tx buffer of the relevant terminal. </w:t>
      </w:r>
      <w:r w:rsidR="00780885">
        <w:rPr>
          <w:lang w:val="en-US"/>
        </w:rPr>
        <w:t xml:space="preserve">The fusion will keep a pointer to the last byte of the payload that was already sent. </w:t>
      </w:r>
    </w:p>
    <w:p w:rsidR="00E75CB7" w:rsidRPr="007F0396" w:rsidRDefault="007F1FF6" w:rsidP="007F0396">
      <w:pPr>
        <w:pStyle w:val="ListParagraph"/>
        <w:numPr>
          <w:ilvl w:val="0"/>
          <w:numId w:val="10"/>
        </w:numPr>
        <w:rPr>
          <w:lang w:val="en-US"/>
        </w:rPr>
      </w:pPr>
      <w:r>
        <w:rPr>
          <w:lang w:val="en-US"/>
        </w:rPr>
        <w:t>Each time the Fusion need</w:t>
      </w:r>
      <w:r w:rsidR="006455D4">
        <w:rPr>
          <w:lang w:val="en-US"/>
        </w:rPr>
        <w:t>s</w:t>
      </w:r>
      <w:r>
        <w:rPr>
          <w:lang w:val="en-US"/>
        </w:rPr>
        <w:t xml:space="preserve"> to </w:t>
      </w:r>
      <w:r w:rsidR="00D7065B">
        <w:rPr>
          <w:lang w:val="en-US"/>
        </w:rPr>
        <w:t>send</w:t>
      </w:r>
      <w:r>
        <w:rPr>
          <w:lang w:val="en-US"/>
        </w:rPr>
        <w:t xml:space="preserve"> a TS </w:t>
      </w:r>
      <w:r w:rsidR="006455D4">
        <w:rPr>
          <w:lang w:val="en-US"/>
        </w:rPr>
        <w:t xml:space="preserve">to </w:t>
      </w:r>
      <w:r>
        <w:rPr>
          <w:lang w:val="en-US"/>
        </w:rPr>
        <w:t>the relevant Terminal</w:t>
      </w:r>
      <w:r w:rsidR="00BD5BE0">
        <w:rPr>
          <w:lang w:val="en-US"/>
        </w:rPr>
        <w:t>,it</w:t>
      </w:r>
      <w:r>
        <w:rPr>
          <w:lang w:val="en-US"/>
        </w:rPr>
        <w:t xml:space="preserve"> will take</w:t>
      </w:r>
      <w:r w:rsidR="004E729A">
        <w:rPr>
          <w:lang w:val="en-US"/>
        </w:rPr>
        <w:t xml:space="preserve"> part of the payload to fill the TS payload according to the </w:t>
      </w:r>
      <w:r w:rsidR="0008450D">
        <w:rPr>
          <w:lang w:val="en-US"/>
        </w:rPr>
        <w:t xml:space="preserve">“last sent” </w:t>
      </w:r>
      <w:r w:rsidR="004E729A">
        <w:rPr>
          <w:lang w:val="en-US"/>
        </w:rPr>
        <w:t>pointer</w:t>
      </w:r>
      <w:r w:rsidR="008D5A97">
        <w:rPr>
          <w:lang w:val="en-US"/>
        </w:rPr>
        <w:t xml:space="preserve"> and update the pointer as required.</w:t>
      </w:r>
    </w:p>
    <w:p w:rsidR="008D476A" w:rsidRDefault="008D476A" w:rsidP="008D476A">
      <w:pPr>
        <w:rPr>
          <w:lang w:val="en-US"/>
        </w:rPr>
      </w:pPr>
      <w:r w:rsidRPr="008D476A">
        <w:rPr>
          <w:lang w:val="en-US"/>
        </w:rPr>
        <w:t xml:space="preserve">The Fusion will create a </w:t>
      </w:r>
      <w:r w:rsidR="006D46E0">
        <w:rPr>
          <w:lang w:val="en-US"/>
        </w:rPr>
        <w:t>T</w:t>
      </w:r>
      <w:r w:rsidRPr="008D476A">
        <w:rPr>
          <w:lang w:val="en-US"/>
        </w:rPr>
        <w:t xml:space="preserve">x buffer for each service and for the Core Admin and the assignment table. </w:t>
      </w:r>
      <w:r w:rsidRPr="003A5CB5">
        <w:rPr>
          <w:highlight w:val="yellow"/>
          <w:lang w:val="en-US"/>
        </w:rPr>
        <w:t xml:space="preserve">The Fusion will decide which Tx buffer will get a priority when selecting packet for </w:t>
      </w:r>
      <w:r w:rsidRPr="002E18BA">
        <w:rPr>
          <w:highlight w:val="yellow"/>
          <w:lang w:val="en-US"/>
        </w:rPr>
        <w:t>Tx.</w:t>
      </w:r>
      <w:r w:rsidR="002E18BA" w:rsidRPr="002E18BA">
        <w:rPr>
          <w:highlight w:val="yellow"/>
          <w:lang w:val="en-US"/>
        </w:rPr>
        <w:t xml:space="preserve"> See below</w:t>
      </w:r>
      <w:r w:rsidR="002E18BA">
        <w:rPr>
          <w:lang w:val="en-US"/>
        </w:rPr>
        <w:t>.</w:t>
      </w:r>
    </w:p>
    <w:p w:rsidR="003A5CB5" w:rsidRDefault="003A5CB5" w:rsidP="008D476A">
      <w:pPr>
        <w:rPr>
          <w:lang w:val="en-US"/>
        </w:rPr>
      </w:pPr>
      <w:r>
        <w:rPr>
          <w:lang w:val="en-US"/>
        </w:rPr>
        <w:t xml:space="preserve">If a terminal is declared inactive by the Core Admin, the Fusion will delete </w:t>
      </w:r>
      <w:r w:rsidR="00142C9D">
        <w:rPr>
          <w:lang w:val="en-US"/>
        </w:rPr>
        <w:t>the buffers of this terminal.</w:t>
      </w:r>
    </w:p>
    <w:p w:rsidR="00A9301F" w:rsidRPr="009D7DFF" w:rsidRDefault="00F467E1" w:rsidP="008D476A">
      <w:pPr>
        <w:rPr>
          <w:b/>
          <w:bCs/>
          <w:lang w:val="en-US"/>
        </w:rPr>
      </w:pPr>
      <w:r>
        <w:rPr>
          <w:b/>
          <w:bCs/>
          <w:lang w:val="en-US"/>
        </w:rPr>
        <w:t>Selection of</w:t>
      </w:r>
      <w:r w:rsidR="009D7DFF" w:rsidRPr="009D7DFF">
        <w:rPr>
          <w:b/>
          <w:bCs/>
          <w:lang w:val="en-US"/>
        </w:rPr>
        <w:t xml:space="preserve"> TSs for Tx</w:t>
      </w:r>
    </w:p>
    <w:p w:rsidR="009D7DFF" w:rsidRDefault="007400E2" w:rsidP="008D476A">
      <w:pPr>
        <w:rPr>
          <w:lang w:val="en-US"/>
        </w:rPr>
      </w:pPr>
      <w:r w:rsidRPr="007400E2">
        <w:rPr>
          <w:lang w:val="en-US"/>
        </w:rPr>
        <w:t xml:space="preserve">The </w:t>
      </w:r>
      <w:r>
        <w:rPr>
          <w:lang w:val="en-US"/>
        </w:rPr>
        <w:t xml:space="preserve">Fusion will </w:t>
      </w:r>
      <w:r w:rsidRPr="007400E2">
        <w:rPr>
          <w:lang w:val="en-US"/>
        </w:rPr>
        <w:t>sel</w:t>
      </w:r>
      <w:r>
        <w:rPr>
          <w:lang w:val="en-US"/>
        </w:rPr>
        <w:t>e</w:t>
      </w:r>
      <w:r w:rsidRPr="007400E2">
        <w:rPr>
          <w:lang w:val="en-US"/>
        </w:rPr>
        <w:t>ct</w:t>
      </w:r>
      <w:r>
        <w:rPr>
          <w:lang w:val="en-US"/>
        </w:rPr>
        <w:t xml:space="preserve"> the TSs for transmission </w:t>
      </w:r>
      <w:r w:rsidR="008D7A25">
        <w:rPr>
          <w:lang w:val="en-US"/>
        </w:rPr>
        <w:t>according to the following a</w:t>
      </w:r>
      <w:r w:rsidRPr="007400E2">
        <w:rPr>
          <w:lang w:val="en-US"/>
        </w:rPr>
        <w:t>lgorithm</w:t>
      </w:r>
      <w:r w:rsidR="008D7A25">
        <w:rPr>
          <w:lang w:val="en-US"/>
        </w:rPr>
        <w:t>:</w:t>
      </w:r>
    </w:p>
    <w:p w:rsidR="008D7A25" w:rsidRDefault="000E7372" w:rsidP="000E7372">
      <w:pPr>
        <w:pStyle w:val="ListParagraph"/>
        <w:numPr>
          <w:ilvl w:val="0"/>
          <w:numId w:val="14"/>
        </w:numPr>
        <w:rPr>
          <w:lang w:val="en-US"/>
        </w:rPr>
      </w:pPr>
      <w:r>
        <w:rPr>
          <w:lang w:val="en-US"/>
        </w:rPr>
        <w:t xml:space="preserve">The Fusion will send TSs to the modems </w:t>
      </w:r>
      <w:r w:rsidR="007C5AC6">
        <w:rPr>
          <w:lang w:val="en-US"/>
        </w:rPr>
        <w:t xml:space="preserve">in a “round robin” fashion, </w:t>
      </w:r>
      <w:r>
        <w:rPr>
          <w:lang w:val="en-US"/>
        </w:rPr>
        <w:t xml:space="preserve">as </w:t>
      </w:r>
      <w:r w:rsidR="001E6BE7">
        <w:rPr>
          <w:lang w:val="en-US"/>
        </w:rPr>
        <w:t>long as</w:t>
      </w:r>
      <w:r>
        <w:rPr>
          <w:lang w:val="en-US"/>
        </w:rPr>
        <w:t xml:space="preserve">the modems do not </w:t>
      </w:r>
      <w:r w:rsidR="001E6BE7">
        <w:rPr>
          <w:lang w:val="en-US"/>
        </w:rPr>
        <w:t xml:space="preserve">issue a </w:t>
      </w:r>
      <w:r w:rsidR="00235790">
        <w:rPr>
          <w:lang w:val="en-US"/>
        </w:rPr>
        <w:t>back-pressure</w:t>
      </w:r>
      <w:r w:rsidR="001E6BE7">
        <w:rPr>
          <w:lang w:val="en-US"/>
        </w:rPr>
        <w:t xml:space="preserve"> message.</w:t>
      </w:r>
    </w:p>
    <w:p w:rsidR="001E6BE7" w:rsidRDefault="007A339D" w:rsidP="000E7372">
      <w:pPr>
        <w:pStyle w:val="ListParagraph"/>
        <w:numPr>
          <w:ilvl w:val="0"/>
          <w:numId w:val="14"/>
        </w:numPr>
        <w:rPr>
          <w:lang w:val="en-US"/>
        </w:rPr>
      </w:pPr>
      <w:r>
        <w:rPr>
          <w:lang w:val="en-US"/>
        </w:rPr>
        <w:t xml:space="preserve">The selection of TS </w:t>
      </w:r>
      <w:r w:rsidR="00C423AD">
        <w:rPr>
          <w:lang w:val="en-US"/>
        </w:rPr>
        <w:t xml:space="preserve">for Tx </w:t>
      </w:r>
      <w:r>
        <w:rPr>
          <w:lang w:val="en-US"/>
        </w:rPr>
        <w:t xml:space="preserve">will be based on </w:t>
      </w:r>
      <w:r w:rsidR="00BC513C">
        <w:rPr>
          <w:lang w:val="en-US"/>
        </w:rPr>
        <w:t>TS count</w:t>
      </w:r>
      <w:r w:rsidR="001D033A">
        <w:rPr>
          <w:lang w:val="en-US"/>
        </w:rPr>
        <w:t>.</w:t>
      </w:r>
    </w:p>
    <w:p w:rsidR="00BC513C" w:rsidRDefault="009C2C87" w:rsidP="000E7372">
      <w:pPr>
        <w:pStyle w:val="ListParagraph"/>
        <w:numPr>
          <w:ilvl w:val="0"/>
          <w:numId w:val="14"/>
        </w:numPr>
        <w:rPr>
          <w:lang w:val="en-US"/>
        </w:rPr>
      </w:pPr>
      <w:r>
        <w:rPr>
          <w:lang w:val="en-US"/>
        </w:rPr>
        <w:t xml:space="preserve">Every </w:t>
      </w:r>
      <w:r w:rsidR="00451182">
        <w:rPr>
          <w:lang w:val="en-US"/>
        </w:rPr>
        <w:t>air</w:t>
      </w:r>
      <w:r w:rsidR="002A27FD">
        <w:rPr>
          <w:lang w:val="en-US"/>
        </w:rPr>
        <w:t>_</w:t>
      </w:r>
      <w:r w:rsidR="00451182">
        <w:rPr>
          <w:lang w:val="en-US"/>
        </w:rPr>
        <w:t>interval TS count, a new assignment table will be taken from the assignment table Tx buffer</w:t>
      </w:r>
      <w:r w:rsidR="00C56F7D">
        <w:rPr>
          <w:lang w:val="en-US"/>
        </w:rPr>
        <w:t xml:space="preserve"> and sent in one or more TSs</w:t>
      </w:r>
      <w:r w:rsidR="00451182">
        <w:rPr>
          <w:lang w:val="en-US"/>
        </w:rPr>
        <w:t>.</w:t>
      </w:r>
    </w:p>
    <w:p w:rsidR="00451182" w:rsidRDefault="00530F13" w:rsidP="000E7372">
      <w:pPr>
        <w:pStyle w:val="ListParagraph"/>
        <w:numPr>
          <w:ilvl w:val="0"/>
          <w:numId w:val="14"/>
        </w:numPr>
        <w:rPr>
          <w:lang w:val="en-US"/>
        </w:rPr>
      </w:pPr>
      <w:r>
        <w:rPr>
          <w:lang w:val="en-US"/>
        </w:rPr>
        <w:t xml:space="preserve">After the </w:t>
      </w:r>
      <w:r w:rsidR="00176A11">
        <w:rPr>
          <w:lang w:val="en-US"/>
        </w:rPr>
        <w:t>assignment</w:t>
      </w:r>
      <w:r>
        <w:rPr>
          <w:lang w:val="en-US"/>
        </w:rPr>
        <w:t xml:space="preserve"> table Tx, the </w:t>
      </w:r>
      <w:r w:rsidR="00176A11">
        <w:rPr>
          <w:lang w:val="en-US"/>
        </w:rPr>
        <w:t>fusion</w:t>
      </w:r>
      <w:r>
        <w:rPr>
          <w:lang w:val="en-US"/>
        </w:rPr>
        <w:t xml:space="preserve"> will take </w:t>
      </w:r>
      <w:r w:rsidR="00176A11">
        <w:rPr>
          <w:lang w:val="en-US"/>
        </w:rPr>
        <w:t xml:space="preserve">TSs from the available Tx buffers. </w:t>
      </w:r>
    </w:p>
    <w:p w:rsidR="00F96B90" w:rsidRDefault="00F96B90" w:rsidP="000E7372">
      <w:pPr>
        <w:pStyle w:val="ListParagraph"/>
        <w:numPr>
          <w:ilvl w:val="0"/>
          <w:numId w:val="14"/>
        </w:numPr>
        <w:rPr>
          <w:lang w:val="en-US"/>
        </w:rPr>
      </w:pPr>
      <w:r>
        <w:rPr>
          <w:lang w:val="en-US"/>
        </w:rPr>
        <w:t>If a packet is fragmented, the Fusion will send all the fragments and then will start sending another packet to the next terminal.</w:t>
      </w:r>
    </w:p>
    <w:p w:rsidR="007C5AC6" w:rsidRDefault="007C5AC6" w:rsidP="000E7372">
      <w:pPr>
        <w:pStyle w:val="ListParagraph"/>
        <w:numPr>
          <w:ilvl w:val="0"/>
          <w:numId w:val="14"/>
        </w:numPr>
        <w:rPr>
          <w:lang w:val="en-US"/>
        </w:rPr>
      </w:pPr>
      <w:r>
        <w:rPr>
          <w:lang w:val="en-US"/>
        </w:rPr>
        <w:t>If a TS is not filled</w:t>
      </w:r>
      <w:r w:rsidR="0094055D">
        <w:rPr>
          <w:lang w:val="en-US"/>
        </w:rPr>
        <w:t xml:space="preserve"> by one packet</w:t>
      </w:r>
      <w:r>
        <w:rPr>
          <w:lang w:val="en-US"/>
        </w:rPr>
        <w:t xml:space="preserve">, the Fusion may put more </w:t>
      </w:r>
      <w:proofErr w:type="spellStart"/>
      <w:r>
        <w:rPr>
          <w:lang w:val="en-US"/>
        </w:rPr>
        <w:t>then</w:t>
      </w:r>
      <w:proofErr w:type="spellEnd"/>
      <w:r>
        <w:rPr>
          <w:lang w:val="en-US"/>
        </w:rPr>
        <w:t xml:space="preserve"> one packet in a single TS.</w:t>
      </w:r>
    </w:p>
    <w:p w:rsidR="00176A11" w:rsidRDefault="00176A11" w:rsidP="000E7372">
      <w:pPr>
        <w:pStyle w:val="ListParagraph"/>
        <w:numPr>
          <w:ilvl w:val="0"/>
          <w:numId w:val="14"/>
        </w:numPr>
        <w:rPr>
          <w:lang w:val="en-US"/>
        </w:rPr>
      </w:pPr>
      <w:r>
        <w:rPr>
          <w:lang w:val="en-US"/>
        </w:rPr>
        <w:t>If the buffers are empty, the fusion will send a zero padded TS.</w:t>
      </w:r>
    </w:p>
    <w:p w:rsidR="0094055D" w:rsidRPr="000E7372" w:rsidRDefault="0094055D" w:rsidP="000E7372">
      <w:pPr>
        <w:pStyle w:val="ListParagraph"/>
        <w:numPr>
          <w:ilvl w:val="0"/>
          <w:numId w:val="14"/>
        </w:numPr>
        <w:rPr>
          <w:lang w:val="en-US"/>
        </w:rPr>
      </w:pPr>
      <w:r>
        <w:rPr>
          <w:lang w:val="en-US"/>
        </w:rPr>
        <w:t xml:space="preserve">If a backpressure signal is </w:t>
      </w:r>
      <w:r w:rsidR="00E06B72">
        <w:rPr>
          <w:lang w:val="en-US"/>
        </w:rPr>
        <w:t>received from the modems unit, the fusion will stop sending TSs until the backpressure is released.</w:t>
      </w:r>
    </w:p>
    <w:p w:rsidR="00576EB7" w:rsidRPr="00CE242F" w:rsidRDefault="00CF5C3B" w:rsidP="00576EB7">
      <w:pPr>
        <w:rPr>
          <w:b/>
          <w:bCs/>
          <w:lang w:val="en-US"/>
        </w:rPr>
      </w:pPr>
      <w:r>
        <w:rPr>
          <w:b/>
          <w:bCs/>
          <w:lang w:val="en-US"/>
        </w:rPr>
        <w:t>Receiving</w:t>
      </w:r>
      <w:r w:rsidR="00775E8E">
        <w:rPr>
          <w:b/>
          <w:bCs/>
          <w:lang w:val="en-US"/>
        </w:rPr>
        <w:t xml:space="preserve"> of TSs</w:t>
      </w:r>
      <w:r w:rsidR="00DD77B3">
        <w:rPr>
          <w:b/>
          <w:bCs/>
          <w:lang w:val="en-US"/>
        </w:rPr>
        <w:t xml:space="preserve">,Reassembly </w:t>
      </w:r>
      <w:r w:rsidR="00775E8E">
        <w:rPr>
          <w:b/>
          <w:bCs/>
          <w:lang w:val="en-US"/>
        </w:rPr>
        <w:t xml:space="preserve">and </w:t>
      </w:r>
      <w:r w:rsidR="00775E8E" w:rsidRPr="00CE242F">
        <w:rPr>
          <w:b/>
          <w:bCs/>
          <w:lang w:val="en-US"/>
        </w:rPr>
        <w:t>Rx buffers</w:t>
      </w:r>
      <w:r w:rsidR="00775E8E">
        <w:rPr>
          <w:b/>
          <w:bCs/>
          <w:lang w:val="en-US"/>
        </w:rPr>
        <w:t xml:space="preserve"> handling</w:t>
      </w:r>
    </w:p>
    <w:p w:rsidR="00B77ADA" w:rsidRDefault="00104932" w:rsidP="00576EB7">
      <w:pPr>
        <w:rPr>
          <w:lang w:val="en-US"/>
        </w:rPr>
      </w:pPr>
      <w:r>
        <w:rPr>
          <w:lang w:val="en-US"/>
        </w:rPr>
        <w:t xml:space="preserve">The </w:t>
      </w:r>
      <w:r w:rsidR="00BB1251">
        <w:rPr>
          <w:lang w:val="en-US"/>
        </w:rPr>
        <w:t xml:space="preserve">Fusion </w:t>
      </w:r>
      <w:r>
        <w:rPr>
          <w:lang w:val="en-US"/>
        </w:rPr>
        <w:t xml:space="preserve">will </w:t>
      </w:r>
      <w:r w:rsidR="00CF5C3B">
        <w:rPr>
          <w:lang w:val="en-US"/>
        </w:rPr>
        <w:t>receive the TSs from the Modem Control unit</w:t>
      </w:r>
      <w:r w:rsidR="00B77ADA">
        <w:rPr>
          <w:lang w:val="en-US"/>
        </w:rPr>
        <w:t xml:space="preserve"> in the following procedure:</w:t>
      </w:r>
    </w:p>
    <w:p w:rsidR="00B77ADA" w:rsidRDefault="00497B66" w:rsidP="00497B66">
      <w:pPr>
        <w:pStyle w:val="ListParagraph"/>
        <w:numPr>
          <w:ilvl w:val="0"/>
          <w:numId w:val="11"/>
        </w:numPr>
        <w:rPr>
          <w:lang w:val="en-US"/>
        </w:rPr>
      </w:pPr>
      <w:r>
        <w:rPr>
          <w:lang w:val="en-US"/>
        </w:rPr>
        <w:t>A TS is received by the fusion.</w:t>
      </w:r>
    </w:p>
    <w:p w:rsidR="00497B66" w:rsidRDefault="00497B66" w:rsidP="00497B66">
      <w:pPr>
        <w:pStyle w:val="ListParagraph"/>
        <w:numPr>
          <w:ilvl w:val="0"/>
          <w:numId w:val="11"/>
        </w:numPr>
        <w:rPr>
          <w:lang w:val="en-US"/>
        </w:rPr>
      </w:pPr>
      <w:r>
        <w:rPr>
          <w:lang w:val="en-US"/>
        </w:rPr>
        <w:t xml:space="preserve">If the TS is a fragment, then the fusion will put the TS in the </w:t>
      </w:r>
      <w:r w:rsidR="00071625">
        <w:rPr>
          <w:lang w:val="en-US"/>
        </w:rPr>
        <w:t>Rx buffer of the relevant service.</w:t>
      </w:r>
    </w:p>
    <w:p w:rsidR="00CA04D0" w:rsidRDefault="00071625" w:rsidP="00497B66">
      <w:pPr>
        <w:pStyle w:val="ListParagraph"/>
        <w:numPr>
          <w:ilvl w:val="0"/>
          <w:numId w:val="11"/>
        </w:numPr>
        <w:rPr>
          <w:lang w:val="en-US"/>
        </w:rPr>
      </w:pPr>
      <w:r>
        <w:rPr>
          <w:lang w:val="en-US"/>
        </w:rPr>
        <w:t>If the TS i</w:t>
      </w:r>
      <w:r w:rsidR="00750855">
        <w:rPr>
          <w:lang w:val="en-US"/>
        </w:rPr>
        <w:t>s</w:t>
      </w:r>
      <w:r>
        <w:rPr>
          <w:lang w:val="en-US"/>
        </w:rPr>
        <w:t xml:space="preserve"> the last fragment</w:t>
      </w:r>
      <w:r w:rsidR="00750855">
        <w:rPr>
          <w:lang w:val="en-US"/>
        </w:rPr>
        <w:t xml:space="preserve"> and all fragment have been received, then the fusion will </w:t>
      </w:r>
      <w:r w:rsidR="00CA04D0">
        <w:rPr>
          <w:lang w:val="en-US"/>
        </w:rPr>
        <w:t>reconstr</w:t>
      </w:r>
      <w:r w:rsidR="00C729D8">
        <w:rPr>
          <w:lang w:val="en-US"/>
        </w:rPr>
        <w:t>u</w:t>
      </w:r>
      <w:r w:rsidR="00CA04D0">
        <w:rPr>
          <w:lang w:val="en-US"/>
        </w:rPr>
        <w:t>ct the full packet and send it to the service or the core admin.</w:t>
      </w:r>
    </w:p>
    <w:p w:rsidR="00071625" w:rsidRPr="00C729D8" w:rsidRDefault="00C729D8" w:rsidP="00C729D8">
      <w:pPr>
        <w:rPr>
          <w:lang w:val="en-US"/>
        </w:rPr>
      </w:pPr>
      <w:r>
        <w:rPr>
          <w:lang w:val="en-US"/>
        </w:rPr>
        <w:t xml:space="preserve">For each </w:t>
      </w:r>
      <w:r w:rsidR="00A92A11">
        <w:rPr>
          <w:lang w:val="en-US"/>
        </w:rPr>
        <w:t>service</w:t>
      </w:r>
      <w:r w:rsidR="008C3898">
        <w:rPr>
          <w:lang w:val="en-US"/>
        </w:rPr>
        <w:t xml:space="preserve"> and for the Core Admin</w:t>
      </w:r>
      <w:r w:rsidR="00A92A11">
        <w:rPr>
          <w:lang w:val="en-US"/>
        </w:rPr>
        <w:t xml:space="preserve">, the fusion will create an Rx buffer. </w:t>
      </w:r>
      <w:r w:rsidR="008C3898">
        <w:rPr>
          <w:lang w:val="en-US"/>
        </w:rPr>
        <w:t>When a service is deleted due to terminal</w:t>
      </w:r>
      <w:r w:rsidR="004D50F3">
        <w:rPr>
          <w:lang w:val="en-US"/>
        </w:rPr>
        <w:t>’s inactivity, the fusion will delete its Rx buffer.</w:t>
      </w:r>
    </w:p>
    <w:p w:rsidR="00567180" w:rsidRDefault="00567180" w:rsidP="00895FE0">
      <w:pPr>
        <w:rPr>
          <w:b/>
          <w:bCs/>
          <w:lang w:val="en-US"/>
        </w:rPr>
      </w:pPr>
      <w:r>
        <w:rPr>
          <w:b/>
          <w:bCs/>
          <w:lang w:val="en-US"/>
        </w:rPr>
        <w:t xml:space="preserve">Tx and Rx </w:t>
      </w:r>
      <w:r w:rsidR="00B24BDB">
        <w:rPr>
          <w:b/>
          <w:bCs/>
          <w:lang w:val="en-US"/>
        </w:rPr>
        <w:t>S</w:t>
      </w:r>
      <w:r>
        <w:rPr>
          <w:b/>
          <w:bCs/>
          <w:lang w:val="en-US"/>
        </w:rPr>
        <w:t>tatistics</w:t>
      </w:r>
      <w:r w:rsidR="00B24BDB">
        <w:rPr>
          <w:b/>
          <w:bCs/>
          <w:lang w:val="en-US"/>
        </w:rPr>
        <w:t xml:space="preserve"> Collection</w:t>
      </w:r>
    </w:p>
    <w:p w:rsidR="00414227" w:rsidRDefault="006841AA" w:rsidP="00895FE0">
      <w:pPr>
        <w:rPr>
          <w:lang w:val="en-US"/>
        </w:rPr>
      </w:pPr>
      <w:r w:rsidRPr="006841AA">
        <w:rPr>
          <w:lang w:val="en-US"/>
        </w:rPr>
        <w:lastRenderedPageBreak/>
        <w:t xml:space="preserve">The Fusion will collect </w:t>
      </w:r>
      <w:r w:rsidR="00E9683B">
        <w:rPr>
          <w:lang w:val="en-US"/>
        </w:rPr>
        <w:t>s</w:t>
      </w:r>
      <w:r w:rsidRPr="006841AA">
        <w:rPr>
          <w:lang w:val="en-US"/>
        </w:rPr>
        <w:t xml:space="preserve">tatistic regarding </w:t>
      </w:r>
      <w:r w:rsidR="007B0738">
        <w:rPr>
          <w:lang w:val="en-US"/>
        </w:rPr>
        <w:t xml:space="preserve">Rx and Tx data flow. </w:t>
      </w:r>
      <w:r w:rsidR="003A0539">
        <w:rPr>
          <w:lang w:val="en-US"/>
        </w:rPr>
        <w:t xml:space="preserve">Zero padding should not be counted. </w:t>
      </w:r>
      <w:r w:rsidR="007B0738">
        <w:rPr>
          <w:lang w:val="en-US"/>
        </w:rPr>
        <w:t xml:space="preserve">The information will be collected </w:t>
      </w:r>
      <w:r w:rsidR="008A7D61">
        <w:rPr>
          <w:lang w:val="en-US"/>
        </w:rPr>
        <w:t xml:space="preserve">per </w:t>
      </w:r>
      <w:r w:rsidR="008752B0">
        <w:rPr>
          <w:lang w:val="en-US"/>
        </w:rPr>
        <w:t xml:space="preserve">each </w:t>
      </w:r>
      <w:r w:rsidR="00005595">
        <w:rPr>
          <w:lang w:val="en-US"/>
        </w:rPr>
        <w:t>terminal and</w:t>
      </w:r>
      <w:r w:rsidR="00FB7294">
        <w:rPr>
          <w:lang w:val="en-US"/>
        </w:rPr>
        <w:t xml:space="preserve"> put in a table </w:t>
      </w:r>
      <w:r w:rsidR="00E06ACB">
        <w:rPr>
          <w:lang w:val="en-US"/>
        </w:rPr>
        <w:t xml:space="preserve">per </w:t>
      </w:r>
      <w:r w:rsidR="001211FB">
        <w:rPr>
          <w:lang w:val="en-US"/>
        </w:rPr>
        <w:t xml:space="preserve">required </w:t>
      </w:r>
      <w:r w:rsidR="00E06ACB">
        <w:rPr>
          <w:lang w:val="en-US"/>
        </w:rPr>
        <w:t>time periods</w:t>
      </w:r>
      <w:r w:rsidR="00414227">
        <w:rPr>
          <w:lang w:val="en-US"/>
        </w:rPr>
        <w:t>.</w:t>
      </w:r>
    </w:p>
    <w:p w:rsidR="00567180" w:rsidRDefault="008A7D61" w:rsidP="00895FE0">
      <w:pPr>
        <w:rPr>
          <w:lang w:val="en-US"/>
        </w:rPr>
      </w:pPr>
      <w:r>
        <w:rPr>
          <w:lang w:val="en-US"/>
        </w:rPr>
        <w:t>The following table will be used</w:t>
      </w:r>
      <w:r w:rsidR="00801703">
        <w:rPr>
          <w:lang w:val="en-US"/>
        </w:rPr>
        <w:t xml:space="preserve"> to store the statistical data</w:t>
      </w:r>
      <w:r>
        <w:rPr>
          <w:lang w:val="en-US"/>
        </w:rPr>
        <w:t>:</w:t>
      </w:r>
    </w:p>
    <w:tbl>
      <w:tblPr>
        <w:tblStyle w:val="TableGrid"/>
        <w:tblW w:w="6181" w:type="dxa"/>
        <w:tblLook w:val="04A0"/>
      </w:tblPr>
      <w:tblGrid>
        <w:gridCol w:w="1793"/>
        <w:gridCol w:w="2387"/>
        <w:gridCol w:w="1025"/>
        <w:gridCol w:w="976"/>
      </w:tblGrid>
      <w:tr w:rsidR="00146E81" w:rsidTr="006D20F5">
        <w:tc>
          <w:tcPr>
            <w:tcW w:w="1793" w:type="dxa"/>
          </w:tcPr>
          <w:p w:rsidR="00146E81" w:rsidRDefault="00146E81" w:rsidP="00895FE0">
            <w:pPr>
              <w:rPr>
                <w:lang w:val="en-US"/>
              </w:rPr>
            </w:pPr>
            <w:r>
              <w:rPr>
                <w:lang w:val="en-US"/>
              </w:rPr>
              <w:t>Terminal</w:t>
            </w:r>
            <w:r w:rsidR="00124CE7">
              <w:rPr>
                <w:lang w:val="en-US"/>
              </w:rPr>
              <w:t xml:space="preserve"> long ID</w:t>
            </w:r>
          </w:p>
        </w:tc>
        <w:tc>
          <w:tcPr>
            <w:tcW w:w="2387" w:type="dxa"/>
          </w:tcPr>
          <w:p w:rsidR="00146E81" w:rsidRDefault="00146E81" w:rsidP="00895FE0">
            <w:pPr>
              <w:rPr>
                <w:lang w:val="en-US"/>
              </w:rPr>
            </w:pPr>
            <w:r>
              <w:rPr>
                <w:lang w:val="en-US"/>
              </w:rPr>
              <w:t>Time stamp</w:t>
            </w:r>
          </w:p>
        </w:tc>
        <w:tc>
          <w:tcPr>
            <w:tcW w:w="1025" w:type="dxa"/>
          </w:tcPr>
          <w:p w:rsidR="00146E81" w:rsidRDefault="00146E81" w:rsidP="00895FE0">
            <w:pPr>
              <w:rPr>
                <w:lang w:val="en-US"/>
              </w:rPr>
            </w:pPr>
            <w:r>
              <w:rPr>
                <w:lang w:val="en-US"/>
              </w:rPr>
              <w:t>Rx</w:t>
            </w:r>
          </w:p>
        </w:tc>
        <w:tc>
          <w:tcPr>
            <w:tcW w:w="976" w:type="dxa"/>
          </w:tcPr>
          <w:p w:rsidR="00146E81" w:rsidRDefault="00146E81" w:rsidP="00895FE0">
            <w:pPr>
              <w:rPr>
                <w:lang w:val="en-US"/>
              </w:rPr>
            </w:pPr>
            <w:r>
              <w:rPr>
                <w:lang w:val="en-US"/>
              </w:rPr>
              <w:t>Tx</w:t>
            </w:r>
          </w:p>
        </w:tc>
      </w:tr>
      <w:tr w:rsidR="00146E81" w:rsidTr="006D20F5">
        <w:tc>
          <w:tcPr>
            <w:tcW w:w="1793" w:type="dxa"/>
          </w:tcPr>
          <w:p w:rsidR="00146E81" w:rsidRDefault="00124CE7" w:rsidP="00895FE0">
            <w:pPr>
              <w:rPr>
                <w:lang w:val="en-US"/>
              </w:rPr>
            </w:pPr>
            <w:r>
              <w:rPr>
                <w:lang w:val="en-US"/>
              </w:rPr>
              <w:t>6 Bytes</w:t>
            </w:r>
          </w:p>
        </w:tc>
        <w:tc>
          <w:tcPr>
            <w:tcW w:w="2387" w:type="dxa"/>
          </w:tcPr>
          <w:p w:rsidR="00146E81" w:rsidRDefault="00351036" w:rsidP="00895FE0">
            <w:pPr>
              <w:rPr>
                <w:lang w:val="en-US"/>
              </w:rPr>
            </w:pPr>
            <w:r>
              <w:rPr>
                <w:lang w:val="en-US"/>
              </w:rPr>
              <w:t>DD/MM/YY</w:t>
            </w:r>
            <w:r w:rsidR="001D0A97">
              <w:rPr>
                <w:lang w:val="en-US"/>
              </w:rPr>
              <w:t>Y</w:t>
            </w:r>
            <w:r>
              <w:rPr>
                <w:lang w:val="en-US"/>
              </w:rPr>
              <w:t xml:space="preserve">Y </w:t>
            </w:r>
            <w:proofErr w:type="spellStart"/>
            <w:r>
              <w:rPr>
                <w:lang w:val="en-US"/>
              </w:rPr>
              <w:t>hh:mm:ss</w:t>
            </w:r>
            <w:proofErr w:type="spellEnd"/>
            <w:r w:rsidR="00D32D01">
              <w:rPr>
                <w:lang w:val="en-US"/>
              </w:rPr>
              <w:t xml:space="preserve"> (</w:t>
            </w:r>
            <w:r w:rsidR="001D0A97">
              <w:rPr>
                <w:lang w:val="en-US"/>
              </w:rPr>
              <w:t>14 Bytes)</w:t>
            </w:r>
          </w:p>
        </w:tc>
        <w:tc>
          <w:tcPr>
            <w:tcW w:w="1025" w:type="dxa"/>
          </w:tcPr>
          <w:p w:rsidR="00146E81" w:rsidRDefault="006D20F5" w:rsidP="00895FE0">
            <w:pPr>
              <w:rPr>
                <w:lang w:val="en-US"/>
              </w:rPr>
            </w:pPr>
            <w:r>
              <w:rPr>
                <w:lang w:val="en-US"/>
              </w:rPr>
              <w:t xml:space="preserve"> 4 </w:t>
            </w:r>
            <w:r w:rsidR="00351036">
              <w:rPr>
                <w:lang w:val="en-US"/>
              </w:rPr>
              <w:t>Bytes</w:t>
            </w:r>
          </w:p>
        </w:tc>
        <w:tc>
          <w:tcPr>
            <w:tcW w:w="976" w:type="dxa"/>
          </w:tcPr>
          <w:p w:rsidR="00146E81" w:rsidRDefault="006D20F5" w:rsidP="00895FE0">
            <w:pPr>
              <w:rPr>
                <w:lang w:val="en-US"/>
              </w:rPr>
            </w:pPr>
            <w:r>
              <w:rPr>
                <w:lang w:val="en-US"/>
              </w:rPr>
              <w:t xml:space="preserve">4 </w:t>
            </w:r>
            <w:r w:rsidR="00351036">
              <w:rPr>
                <w:lang w:val="en-US"/>
              </w:rPr>
              <w:t>Bytes</w:t>
            </w:r>
          </w:p>
        </w:tc>
      </w:tr>
    </w:tbl>
    <w:p w:rsidR="00445FFA" w:rsidRDefault="00445FFA" w:rsidP="00895FE0">
      <w:pPr>
        <w:rPr>
          <w:lang w:val="en-US"/>
        </w:rPr>
      </w:pPr>
    </w:p>
    <w:p w:rsidR="008C273B" w:rsidRDefault="00A54F24" w:rsidP="00895FE0">
      <w:pPr>
        <w:rPr>
          <w:lang w:val="en-US"/>
        </w:rPr>
      </w:pPr>
      <w:r>
        <w:rPr>
          <w:lang w:val="en-US"/>
        </w:rPr>
        <w:t xml:space="preserve">Every </w:t>
      </w:r>
      <w:r w:rsidR="00A067DC">
        <w:rPr>
          <w:lang w:val="en-US"/>
        </w:rPr>
        <w:t>time period</w:t>
      </w:r>
      <w:r w:rsidR="002969EB">
        <w:rPr>
          <w:lang w:val="en-US"/>
        </w:rPr>
        <w:t xml:space="preserve"> or number of lines</w:t>
      </w:r>
      <w:r>
        <w:rPr>
          <w:lang w:val="en-US"/>
        </w:rPr>
        <w:t xml:space="preserve"> (TBD) t</w:t>
      </w:r>
      <w:r w:rsidR="008C273B">
        <w:rPr>
          <w:lang w:val="en-US"/>
        </w:rPr>
        <w:t xml:space="preserve">his table </w:t>
      </w:r>
      <w:r w:rsidR="002969EB">
        <w:rPr>
          <w:lang w:val="en-US"/>
        </w:rPr>
        <w:t>will</w:t>
      </w:r>
      <w:r w:rsidR="008C273B">
        <w:rPr>
          <w:lang w:val="en-US"/>
        </w:rPr>
        <w:t xml:space="preserve"> be </w:t>
      </w:r>
      <w:r w:rsidR="00445FFA">
        <w:rPr>
          <w:lang w:val="en-US"/>
        </w:rPr>
        <w:t xml:space="preserve">reset and </w:t>
      </w:r>
      <w:r w:rsidR="008C273B">
        <w:rPr>
          <w:lang w:val="en-US"/>
        </w:rPr>
        <w:t xml:space="preserve">saved </w:t>
      </w:r>
      <w:r w:rsidR="00FE722B">
        <w:rPr>
          <w:lang w:val="en-US"/>
        </w:rPr>
        <w:t>in a</w:t>
      </w:r>
      <w:r w:rsidR="00EE793A">
        <w:rPr>
          <w:lang w:val="en-US"/>
        </w:rPr>
        <w:t xml:space="preserve"> local log file (TBD).</w:t>
      </w:r>
    </w:p>
    <w:p w:rsidR="00E750C9" w:rsidRDefault="00E750C9" w:rsidP="00895FE0">
      <w:pPr>
        <w:rPr>
          <w:lang w:val="en-US"/>
        </w:rPr>
      </w:pPr>
      <w:r>
        <w:rPr>
          <w:lang w:val="en-US"/>
        </w:rPr>
        <w:t>E</w:t>
      </w:r>
      <w:r w:rsidR="00952E68">
        <w:rPr>
          <w:lang w:val="en-US"/>
        </w:rPr>
        <w:t>v</w:t>
      </w:r>
      <w:r>
        <w:rPr>
          <w:lang w:val="en-US"/>
        </w:rPr>
        <w:t xml:space="preserve">ery </w:t>
      </w:r>
      <w:r w:rsidR="00A067DC">
        <w:rPr>
          <w:lang w:val="en-US"/>
        </w:rPr>
        <w:t>time period</w:t>
      </w:r>
      <w:r w:rsidR="00184746">
        <w:rPr>
          <w:lang w:val="en-US"/>
        </w:rPr>
        <w:t xml:space="preserve"> (TBD)</w:t>
      </w:r>
      <w:r>
        <w:rPr>
          <w:lang w:val="en-US"/>
        </w:rPr>
        <w:t>, the fu</w:t>
      </w:r>
      <w:r w:rsidR="00952E68">
        <w:rPr>
          <w:lang w:val="en-US"/>
        </w:rPr>
        <w:t>s</w:t>
      </w:r>
      <w:r>
        <w:rPr>
          <w:lang w:val="en-US"/>
        </w:rPr>
        <w:t>ion will prepare and send a statistics update message to the Core Admin.</w:t>
      </w:r>
      <w:r w:rsidR="00952E68">
        <w:rPr>
          <w:lang w:val="en-US"/>
        </w:rPr>
        <w:t xml:space="preserve"> The message will have the following structure:</w:t>
      </w:r>
    </w:p>
    <w:tbl>
      <w:tblPr>
        <w:tblStyle w:val="TableGrid"/>
        <w:tblW w:w="5645" w:type="dxa"/>
        <w:tblLook w:val="04A0"/>
      </w:tblPr>
      <w:tblGrid>
        <w:gridCol w:w="1803"/>
        <w:gridCol w:w="3265"/>
        <w:gridCol w:w="577"/>
      </w:tblGrid>
      <w:tr w:rsidR="00413D04" w:rsidTr="00413D04">
        <w:tc>
          <w:tcPr>
            <w:tcW w:w="1803" w:type="dxa"/>
          </w:tcPr>
          <w:p w:rsidR="00413D04" w:rsidRDefault="00413D04" w:rsidP="00895FE0">
            <w:pPr>
              <w:rPr>
                <w:lang w:val="en-US"/>
              </w:rPr>
            </w:pPr>
            <w:r>
              <w:rPr>
                <w:lang w:val="en-US"/>
              </w:rPr>
              <w:t># of reports</w:t>
            </w:r>
          </w:p>
        </w:tc>
        <w:tc>
          <w:tcPr>
            <w:tcW w:w="3265" w:type="dxa"/>
          </w:tcPr>
          <w:p w:rsidR="00413D04" w:rsidRDefault="00413D04" w:rsidP="00895FE0">
            <w:pPr>
              <w:rPr>
                <w:lang w:val="en-US"/>
              </w:rPr>
            </w:pPr>
            <w:r>
              <w:rPr>
                <w:lang w:val="en-US"/>
              </w:rPr>
              <w:t>Data</w:t>
            </w:r>
          </w:p>
        </w:tc>
        <w:tc>
          <w:tcPr>
            <w:tcW w:w="577" w:type="dxa"/>
          </w:tcPr>
          <w:p w:rsidR="00413D04" w:rsidRDefault="00413D04" w:rsidP="00895FE0">
            <w:pPr>
              <w:rPr>
                <w:lang w:val="en-US"/>
              </w:rPr>
            </w:pPr>
            <w:r>
              <w:rPr>
                <w:lang w:val="en-US"/>
              </w:rPr>
              <w:t>CRC</w:t>
            </w:r>
          </w:p>
        </w:tc>
      </w:tr>
      <w:tr w:rsidR="00413D04" w:rsidTr="00413D04">
        <w:tc>
          <w:tcPr>
            <w:tcW w:w="1803" w:type="dxa"/>
          </w:tcPr>
          <w:p w:rsidR="00413D04" w:rsidRDefault="00413D04" w:rsidP="00895FE0">
            <w:pPr>
              <w:rPr>
                <w:lang w:val="en-US"/>
              </w:rPr>
            </w:pPr>
            <w:r>
              <w:rPr>
                <w:lang w:val="en-US"/>
              </w:rPr>
              <w:t>Number of table lines to be reported in this packet</w:t>
            </w:r>
          </w:p>
        </w:tc>
        <w:tc>
          <w:tcPr>
            <w:tcW w:w="3265" w:type="dxa"/>
          </w:tcPr>
          <w:p w:rsidR="00413D04" w:rsidRDefault="00145F69" w:rsidP="00895FE0">
            <w:pPr>
              <w:rPr>
                <w:lang w:val="en-US"/>
              </w:rPr>
            </w:pPr>
            <w:r>
              <w:rPr>
                <w:lang w:val="en-US"/>
              </w:rPr>
              <w:t>Terminal ID</w:t>
            </w:r>
            <w:r w:rsidR="00530A36">
              <w:rPr>
                <w:lang w:val="en-US"/>
              </w:rPr>
              <w:t>1</w:t>
            </w:r>
            <w:r w:rsidR="00413D04">
              <w:rPr>
                <w:lang w:val="en-US"/>
              </w:rPr>
              <w:t>DDMMYYYY hhmmss Rx Tx</w:t>
            </w:r>
            <w:r w:rsidR="00530A36">
              <w:rPr>
                <w:lang w:val="en-US"/>
              </w:rPr>
              <w:t>;Terminal ID2</w:t>
            </w:r>
            <w:r w:rsidR="00413D04">
              <w:rPr>
                <w:lang w:val="en-US"/>
              </w:rPr>
              <w:t>….</w:t>
            </w:r>
          </w:p>
        </w:tc>
        <w:tc>
          <w:tcPr>
            <w:tcW w:w="577" w:type="dxa"/>
          </w:tcPr>
          <w:p w:rsidR="00413D04" w:rsidRDefault="00413D04" w:rsidP="00895FE0">
            <w:pPr>
              <w:rPr>
                <w:lang w:val="en-US"/>
              </w:rPr>
            </w:pPr>
          </w:p>
        </w:tc>
      </w:tr>
    </w:tbl>
    <w:p w:rsidR="00952E68" w:rsidRDefault="00952E68" w:rsidP="00895FE0">
      <w:pPr>
        <w:rPr>
          <w:lang w:val="en-US"/>
        </w:rPr>
      </w:pPr>
    </w:p>
    <w:p w:rsidR="00841FFE" w:rsidRPr="007E0FAB" w:rsidRDefault="00841FFE" w:rsidP="00895FE0">
      <w:pPr>
        <w:rPr>
          <w:b/>
          <w:bCs/>
          <w:lang w:val="en-US"/>
        </w:rPr>
      </w:pPr>
      <w:r w:rsidRPr="007E0FAB">
        <w:rPr>
          <w:b/>
          <w:bCs/>
          <w:lang w:val="en-US"/>
        </w:rPr>
        <w:t xml:space="preserve">Connection of the Fusion </w:t>
      </w:r>
      <w:r w:rsidR="007E0FAB" w:rsidRPr="007E0FAB">
        <w:rPr>
          <w:b/>
          <w:bCs/>
          <w:lang w:val="en-US"/>
        </w:rPr>
        <w:t>to the Modems Control protocol</w:t>
      </w:r>
    </w:p>
    <w:p w:rsidR="007E0FAB" w:rsidRPr="006841AA" w:rsidRDefault="007E0FAB" w:rsidP="00895FE0">
      <w:pPr>
        <w:rPr>
          <w:lang w:val="en-US"/>
        </w:rPr>
      </w:pPr>
    </w:p>
    <w:p w:rsidR="0062624B" w:rsidRPr="00804AA5" w:rsidRDefault="00472D5F" w:rsidP="00895FE0">
      <w:pPr>
        <w:rPr>
          <w:b/>
          <w:bCs/>
          <w:lang w:val="en-US"/>
        </w:rPr>
      </w:pPr>
      <w:r w:rsidRPr="00804AA5">
        <w:rPr>
          <w:b/>
          <w:bCs/>
          <w:lang w:val="en-US"/>
        </w:rPr>
        <w:t>Modems Control Protocol</w:t>
      </w:r>
    </w:p>
    <w:p w:rsidR="00AA0CBB" w:rsidRDefault="00AC7159" w:rsidP="00895FE0">
      <w:pPr>
        <w:rPr>
          <w:lang w:val="en-US"/>
        </w:rPr>
      </w:pPr>
      <w:r>
        <w:rPr>
          <w:lang w:val="en-US"/>
        </w:rPr>
        <w:t xml:space="preserve">The modems control </w:t>
      </w:r>
      <w:r w:rsidR="00351FEE">
        <w:rPr>
          <w:lang w:val="en-US"/>
        </w:rPr>
        <w:t xml:space="preserve">module is communicating with the modems </w:t>
      </w:r>
      <w:r w:rsidR="00BD5D85">
        <w:rPr>
          <w:lang w:val="en-US"/>
        </w:rPr>
        <w:t xml:space="preserve">card using </w:t>
      </w:r>
      <w:r w:rsidR="002003C0">
        <w:rPr>
          <w:lang w:val="en-US"/>
        </w:rPr>
        <w:t xml:space="preserve">standard </w:t>
      </w:r>
      <w:r w:rsidR="003D787D">
        <w:rPr>
          <w:lang w:val="en-US"/>
        </w:rPr>
        <w:t xml:space="preserve">UDP </w:t>
      </w:r>
      <w:r w:rsidR="002003C0">
        <w:rPr>
          <w:lang w:val="en-US"/>
        </w:rPr>
        <w:t xml:space="preserve">socket connection over Ethernet and a </w:t>
      </w:r>
      <w:r w:rsidR="00464287">
        <w:rPr>
          <w:lang w:val="en-US"/>
        </w:rPr>
        <w:t>hiSky proprietary</w:t>
      </w:r>
      <w:r w:rsidR="002003C0">
        <w:rPr>
          <w:lang w:val="en-US"/>
        </w:rPr>
        <w:t xml:space="preserve"> UDP based </w:t>
      </w:r>
      <w:r w:rsidR="00464287">
        <w:rPr>
          <w:lang w:val="en-US"/>
        </w:rPr>
        <w:t>management protocol.</w:t>
      </w:r>
      <w:r w:rsidR="00F04817">
        <w:rPr>
          <w:lang w:val="en-US"/>
        </w:rPr>
        <w:t xml:space="preserve">The connection </w:t>
      </w:r>
      <w:r w:rsidR="00604273">
        <w:rPr>
          <w:lang w:val="en-US"/>
        </w:rPr>
        <w:t xml:space="preserve">to each modem card includes </w:t>
      </w:r>
      <w:del w:id="292" w:author="Aner Shoham" w:date="2020-04-15T17:37:00Z">
        <w:r w:rsidR="00604273" w:rsidDel="0008548D">
          <w:rPr>
            <w:lang w:val="en-US"/>
          </w:rPr>
          <w:delText xml:space="preserve">3 </w:delText>
        </w:r>
      </w:del>
      <w:ins w:id="293" w:author="Aner Shoham" w:date="2020-04-15T17:37:00Z">
        <w:r w:rsidR="0008548D">
          <w:rPr>
            <w:lang w:val="en-US"/>
          </w:rPr>
          <w:t xml:space="preserve">three </w:t>
        </w:r>
      </w:ins>
      <w:r w:rsidR="00604273">
        <w:rPr>
          <w:lang w:val="en-US"/>
        </w:rPr>
        <w:t xml:space="preserve">IP addresses – one for Tx, one </w:t>
      </w:r>
      <w:del w:id="294" w:author="Aner Shoham" w:date="2020-04-15T17:32:00Z">
        <w:r w:rsidR="00604273" w:rsidDel="00D044E9">
          <w:rPr>
            <w:lang w:val="en-US"/>
          </w:rPr>
          <w:delText xml:space="preserve">to </w:delText>
        </w:r>
      </w:del>
      <w:ins w:id="295" w:author="Aner Shoham" w:date="2020-04-15T17:32:00Z">
        <w:r w:rsidR="00D044E9">
          <w:rPr>
            <w:lang w:val="en-US"/>
          </w:rPr>
          <w:t xml:space="preserve">for </w:t>
        </w:r>
      </w:ins>
      <w:r w:rsidR="00604273">
        <w:rPr>
          <w:lang w:val="en-US"/>
        </w:rPr>
        <w:t xml:space="preserve">Rx and one for control. </w:t>
      </w:r>
      <w:r w:rsidR="00D13BA1">
        <w:rPr>
          <w:lang w:val="en-US"/>
        </w:rPr>
        <w:t xml:space="preserve">Each modem card supports </w:t>
      </w:r>
      <w:del w:id="296" w:author="Aner Shoham" w:date="2020-04-15T17:33:00Z">
        <w:r w:rsidR="00D13BA1" w:rsidDel="00800CD1">
          <w:rPr>
            <w:lang w:val="en-US"/>
          </w:rPr>
          <w:delText xml:space="preserve">10 </w:delText>
        </w:r>
      </w:del>
      <w:ins w:id="297" w:author="Aner Shoham" w:date="2020-04-15T17:33:00Z">
        <w:r w:rsidR="00800CD1">
          <w:rPr>
            <w:lang w:val="en-US"/>
          </w:rPr>
          <w:t xml:space="preserve">20 </w:t>
        </w:r>
      </w:ins>
      <w:r w:rsidR="00D13BA1">
        <w:rPr>
          <w:lang w:val="en-US"/>
        </w:rPr>
        <w:t xml:space="preserve">channels. </w:t>
      </w:r>
      <w:r w:rsidR="00E06733">
        <w:rPr>
          <w:lang w:val="en-US"/>
        </w:rPr>
        <w:t xml:space="preserve">The multiplexing of the channels is based on </w:t>
      </w:r>
      <w:ins w:id="298" w:author="Aner Shoham" w:date="2020-04-15T17:33:00Z">
        <w:r w:rsidR="00800CD1">
          <w:rPr>
            <w:lang w:val="en-US"/>
          </w:rPr>
          <w:t xml:space="preserve">the </w:t>
        </w:r>
      </w:ins>
      <w:r w:rsidR="00E06733">
        <w:rPr>
          <w:lang w:val="en-US"/>
        </w:rPr>
        <w:t xml:space="preserve">UDP port </w:t>
      </w:r>
      <w:r w:rsidR="00821D99">
        <w:rPr>
          <w:lang w:val="en-US"/>
        </w:rPr>
        <w:t xml:space="preserve">– a port </w:t>
      </w:r>
      <w:del w:id="299" w:author="Aner Shoham" w:date="2020-04-15T17:33:00Z">
        <w:r w:rsidR="00821D99" w:rsidDel="00800CD1">
          <w:rPr>
            <w:lang w:val="en-US"/>
          </w:rPr>
          <w:delText xml:space="preserve">to </w:delText>
        </w:r>
      </w:del>
      <w:ins w:id="300" w:author="Aner Shoham" w:date="2020-04-15T17:33:00Z">
        <w:r w:rsidR="00800CD1">
          <w:rPr>
            <w:lang w:val="en-US"/>
          </w:rPr>
          <w:t xml:space="preserve">for </w:t>
        </w:r>
      </w:ins>
      <w:del w:id="301" w:author="Aner Shoham" w:date="2020-04-15T17:33:00Z">
        <w:r w:rsidR="00821D99" w:rsidDel="00800CD1">
          <w:rPr>
            <w:lang w:val="en-US"/>
          </w:rPr>
          <w:delText xml:space="preserve">every </w:delText>
        </w:r>
      </w:del>
      <w:ins w:id="302" w:author="Aner Shoham" w:date="2020-04-15T17:33:00Z">
        <w:r w:rsidR="00800CD1">
          <w:rPr>
            <w:lang w:val="en-US"/>
          </w:rPr>
          <w:t xml:space="preserve">each </w:t>
        </w:r>
      </w:ins>
      <w:r w:rsidR="00821D99">
        <w:rPr>
          <w:lang w:val="en-US"/>
        </w:rPr>
        <w:t>channel. F</w:t>
      </w:r>
      <w:r w:rsidR="006A5A9C">
        <w:rPr>
          <w:lang w:val="en-US"/>
        </w:rPr>
        <w:t xml:space="preserve">or the MVP </w:t>
      </w:r>
      <w:r w:rsidR="00F04817">
        <w:rPr>
          <w:lang w:val="en-US"/>
        </w:rPr>
        <w:t>the HUB PP will only use one channel</w:t>
      </w:r>
      <w:r w:rsidR="00ED5C06">
        <w:rPr>
          <w:lang w:val="en-US"/>
        </w:rPr>
        <w:t>, so this requires 3 connection</w:t>
      </w:r>
      <w:ins w:id="303" w:author="Aner Shoham" w:date="2020-04-15T17:33:00Z">
        <w:r w:rsidR="008150D9">
          <w:rPr>
            <w:lang w:val="en-US"/>
          </w:rPr>
          <w:t>s</w:t>
        </w:r>
      </w:ins>
      <w:r w:rsidR="00ED5C06">
        <w:rPr>
          <w:lang w:val="en-US"/>
        </w:rPr>
        <w:t xml:space="preserve"> – one for Tx, one for Rx and on</w:t>
      </w:r>
      <w:r w:rsidR="00920F1A">
        <w:rPr>
          <w:lang w:val="en-US"/>
        </w:rPr>
        <w:t>e</w:t>
      </w:r>
      <w:r w:rsidR="00ED5C06">
        <w:rPr>
          <w:lang w:val="en-US"/>
        </w:rPr>
        <w:t xml:space="preserve"> for control. The control </w:t>
      </w:r>
      <w:ins w:id="304" w:author="Aner Shoham" w:date="2020-04-15T17:33:00Z">
        <w:r w:rsidR="008150D9">
          <w:rPr>
            <w:lang w:val="en-US"/>
          </w:rPr>
          <w:t xml:space="preserve">(“PHY control”) </w:t>
        </w:r>
      </w:ins>
      <w:r w:rsidR="00A56690">
        <w:rPr>
          <w:lang w:val="en-US"/>
        </w:rPr>
        <w:t xml:space="preserve">is not part of this </w:t>
      </w:r>
      <w:r w:rsidR="000F02EF">
        <w:rPr>
          <w:lang w:val="en-US"/>
        </w:rPr>
        <w:t>section and</w:t>
      </w:r>
      <w:r w:rsidR="00A56690">
        <w:rPr>
          <w:lang w:val="en-US"/>
        </w:rPr>
        <w:t xml:space="preserve"> is described in another part of this document. </w:t>
      </w:r>
      <w:r w:rsidR="009B7084">
        <w:rPr>
          <w:lang w:val="en-US"/>
        </w:rPr>
        <w:t xml:space="preserve">So, for the </w:t>
      </w:r>
      <w:r w:rsidR="00910036">
        <w:rPr>
          <w:lang w:val="en-US"/>
        </w:rPr>
        <w:t xml:space="preserve">following description, the </w:t>
      </w:r>
      <w:ins w:id="305" w:author="Aner Shoham" w:date="2020-04-15T17:34:00Z">
        <w:r w:rsidR="000C31CB">
          <w:rPr>
            <w:lang w:val="en-US"/>
          </w:rPr>
          <w:t xml:space="preserve">actual implementation of </w:t>
        </w:r>
      </w:ins>
      <w:r w:rsidR="00910036">
        <w:rPr>
          <w:lang w:val="en-US"/>
        </w:rPr>
        <w:t xml:space="preserve">Tx and Rx are done on different </w:t>
      </w:r>
      <w:r w:rsidR="009B7084">
        <w:rPr>
          <w:lang w:val="en-US"/>
        </w:rPr>
        <w:t>sockets.</w:t>
      </w:r>
    </w:p>
    <w:p w:rsidR="002D5039" w:rsidRDefault="002D5039" w:rsidP="00895FE0">
      <w:pPr>
        <w:rPr>
          <w:lang w:val="en-US"/>
        </w:rPr>
      </w:pPr>
      <w:r w:rsidRPr="00044399">
        <w:rPr>
          <w:i/>
          <w:iCs/>
          <w:lang w:val="en-US"/>
        </w:rPr>
        <w:t xml:space="preserve">Comment: </w:t>
      </w:r>
      <w:proofErr w:type="spellStart"/>
      <w:r w:rsidRPr="00044399">
        <w:rPr>
          <w:i/>
          <w:iCs/>
          <w:lang w:val="en-US"/>
        </w:rPr>
        <w:t>iD</w:t>
      </w:r>
      <w:r w:rsidR="00A74974" w:rsidRPr="00044399">
        <w:rPr>
          <w:i/>
          <w:iCs/>
          <w:lang w:val="en-US"/>
        </w:rPr>
        <w:t>i</w:t>
      </w:r>
      <w:r w:rsidRPr="00044399">
        <w:rPr>
          <w:i/>
          <w:iCs/>
          <w:lang w:val="en-US"/>
        </w:rPr>
        <w:t>rect</w:t>
      </w:r>
      <w:proofErr w:type="spellEnd"/>
      <w:r w:rsidRPr="00044399">
        <w:rPr>
          <w:i/>
          <w:iCs/>
          <w:lang w:val="en-US"/>
        </w:rPr>
        <w:t xml:space="preserve"> are using VLANs for the separation </w:t>
      </w:r>
      <w:r w:rsidR="00D65115" w:rsidRPr="00044399">
        <w:rPr>
          <w:i/>
          <w:iCs/>
          <w:lang w:val="en-US"/>
        </w:rPr>
        <w:t>of data and control</w:t>
      </w:r>
      <w:r w:rsidR="00A74974" w:rsidRPr="00044399">
        <w:rPr>
          <w:i/>
          <w:iCs/>
          <w:lang w:val="en-US"/>
        </w:rPr>
        <w:t xml:space="preserve"> traffic</w:t>
      </w:r>
      <w:r w:rsidR="00D65115" w:rsidRPr="00044399">
        <w:rPr>
          <w:i/>
          <w:iCs/>
          <w:lang w:val="en-US"/>
        </w:rPr>
        <w:t>. The exact details of this VLAN scheme are not know</w:t>
      </w:r>
      <w:r w:rsidR="00FB2165">
        <w:rPr>
          <w:i/>
          <w:iCs/>
          <w:lang w:val="en-US"/>
        </w:rPr>
        <w:t>n</w:t>
      </w:r>
      <w:r w:rsidR="00D65115" w:rsidRPr="00044399">
        <w:rPr>
          <w:i/>
          <w:iCs/>
          <w:lang w:val="en-US"/>
        </w:rPr>
        <w:t xml:space="preserve"> yet. It </w:t>
      </w:r>
      <w:r w:rsidR="00F50378" w:rsidRPr="00044399">
        <w:rPr>
          <w:i/>
          <w:iCs/>
          <w:lang w:val="en-US"/>
        </w:rPr>
        <w:t>is not expected to</w:t>
      </w:r>
      <w:r w:rsidR="00D65115" w:rsidRPr="00044399">
        <w:rPr>
          <w:i/>
          <w:iCs/>
          <w:lang w:val="en-US"/>
        </w:rPr>
        <w:t xml:space="preserve"> have direct </w:t>
      </w:r>
      <w:r w:rsidR="007E6317" w:rsidRPr="00044399">
        <w:rPr>
          <w:i/>
          <w:iCs/>
          <w:lang w:val="en-US"/>
        </w:rPr>
        <w:t>implications</w:t>
      </w:r>
      <w:r w:rsidR="00267027" w:rsidRPr="00044399">
        <w:rPr>
          <w:i/>
          <w:iCs/>
          <w:lang w:val="en-US"/>
        </w:rPr>
        <w:t xml:space="preserve"> on the description in this section</w:t>
      </w:r>
      <w:r w:rsidR="00267027">
        <w:rPr>
          <w:lang w:val="en-US"/>
        </w:rPr>
        <w:t>.</w:t>
      </w:r>
    </w:p>
    <w:p w:rsidR="00472D5F" w:rsidRDefault="007D7475" w:rsidP="00895FE0">
      <w:pPr>
        <w:rPr>
          <w:lang w:val="en-US"/>
        </w:rPr>
      </w:pPr>
      <w:r>
        <w:rPr>
          <w:lang w:val="en-US"/>
        </w:rPr>
        <w:t xml:space="preserve">The protocol includes </w:t>
      </w:r>
      <w:del w:id="306" w:author="Aner Shoham" w:date="2020-04-15T17:34:00Z">
        <w:r w:rsidR="005B3F4D" w:rsidDel="00757812">
          <w:rPr>
            <w:lang w:val="en-US"/>
          </w:rPr>
          <w:delText>packet type</w:delText>
        </w:r>
      </w:del>
      <w:ins w:id="307" w:author="Aner Shoham" w:date="2020-04-15T17:34:00Z">
        <w:r w:rsidR="00757812">
          <w:rPr>
            <w:lang w:val="en-US"/>
          </w:rPr>
          <w:t>Opcode</w:t>
        </w:r>
      </w:ins>
      <w:r w:rsidR="005B3F4D">
        <w:rPr>
          <w:lang w:val="en-US"/>
        </w:rPr>
        <w:t xml:space="preserve"> for the transfer of </w:t>
      </w:r>
      <w:r w:rsidR="00F46764">
        <w:rPr>
          <w:lang w:val="en-US"/>
        </w:rPr>
        <w:t>user data</w:t>
      </w:r>
      <w:r w:rsidR="000C4507">
        <w:rPr>
          <w:lang w:val="en-US"/>
        </w:rPr>
        <w:t xml:space="preserve"> pa</w:t>
      </w:r>
      <w:r w:rsidR="00770139">
        <w:rPr>
          <w:lang w:val="en-US"/>
        </w:rPr>
        <w:t>c</w:t>
      </w:r>
      <w:r w:rsidR="000C4507">
        <w:rPr>
          <w:lang w:val="en-US"/>
        </w:rPr>
        <w:t xml:space="preserve">kets and </w:t>
      </w:r>
      <w:r w:rsidR="000305F5">
        <w:rPr>
          <w:lang w:val="en-US"/>
        </w:rPr>
        <w:t>control</w:t>
      </w:r>
      <w:r w:rsidR="000C4507">
        <w:rPr>
          <w:lang w:val="en-US"/>
        </w:rPr>
        <w:t xml:space="preserve"> packets</w:t>
      </w:r>
      <w:r w:rsidR="00F46764">
        <w:rPr>
          <w:lang w:val="en-US"/>
        </w:rPr>
        <w:t xml:space="preserve">. </w:t>
      </w:r>
      <w:r w:rsidR="00770139">
        <w:rPr>
          <w:lang w:val="en-US"/>
        </w:rPr>
        <w:t xml:space="preserve">Each packet will have a unique 2 Bytes </w:t>
      </w:r>
      <w:del w:id="308" w:author="Aner Shoham" w:date="2020-04-15T17:34:00Z">
        <w:r w:rsidR="00770139" w:rsidDel="00757812">
          <w:rPr>
            <w:lang w:val="en-US"/>
          </w:rPr>
          <w:delText xml:space="preserve">serial </w:delText>
        </w:r>
      </w:del>
      <w:ins w:id="309" w:author="Aner Shoham" w:date="2020-04-15T17:34:00Z">
        <w:r w:rsidR="00757812">
          <w:rPr>
            <w:lang w:val="en-US"/>
          </w:rPr>
          <w:t>Seq</w:t>
        </w:r>
      </w:ins>
      <w:ins w:id="310" w:author="Aner Shoham" w:date="2020-04-15T17:35:00Z">
        <w:r w:rsidR="00757812">
          <w:rPr>
            <w:lang w:val="en-US"/>
          </w:rPr>
          <w:t>uence</w:t>
        </w:r>
      </w:ins>
      <w:r w:rsidR="00832AA7">
        <w:rPr>
          <w:lang w:val="en-US"/>
        </w:rPr>
        <w:t>number</w:t>
      </w:r>
      <w:r w:rsidR="00770139">
        <w:rPr>
          <w:lang w:val="en-US"/>
        </w:rPr>
        <w:t xml:space="preserve">. </w:t>
      </w:r>
      <w:r w:rsidR="00B43A25">
        <w:rPr>
          <w:lang w:val="en-US"/>
        </w:rPr>
        <w:t>For each data packet</w:t>
      </w:r>
      <w:r w:rsidR="00776EA1">
        <w:rPr>
          <w:lang w:val="en-US"/>
        </w:rPr>
        <w:t>, an ack message will be sent to approve it</w:t>
      </w:r>
      <w:r w:rsidR="006E7423">
        <w:rPr>
          <w:lang w:val="en-US"/>
        </w:rPr>
        <w:t xml:space="preserve"> was</w:t>
      </w:r>
      <w:r w:rsidR="00776EA1">
        <w:rPr>
          <w:lang w:val="en-US"/>
        </w:rPr>
        <w:t xml:space="preserve"> received</w:t>
      </w:r>
      <w:r w:rsidR="00DC7F94">
        <w:rPr>
          <w:lang w:val="en-US"/>
        </w:rPr>
        <w:t>.</w:t>
      </w:r>
      <w:ins w:id="311" w:author="Aner Shoham" w:date="2020-04-15T17:35:00Z">
        <w:r w:rsidR="00BA0B4C">
          <w:rPr>
            <w:lang w:val="en-US"/>
          </w:rPr>
          <w:t xml:space="preserve">A NACK packet is sent when the </w:t>
        </w:r>
        <w:r w:rsidR="00342248">
          <w:rPr>
            <w:lang w:val="en-US"/>
          </w:rPr>
          <w:t xml:space="preserve">TX buffers are full. </w:t>
        </w:r>
      </w:ins>
      <w:r w:rsidR="00153CE9">
        <w:rPr>
          <w:lang w:val="en-US"/>
        </w:rPr>
        <w:t xml:space="preserve">The protocol allows to aggregate more </w:t>
      </w:r>
      <w:r w:rsidR="00EE20E9">
        <w:rPr>
          <w:lang w:val="en-US"/>
        </w:rPr>
        <w:t>than</w:t>
      </w:r>
      <w:r w:rsidR="00153CE9">
        <w:rPr>
          <w:lang w:val="en-US"/>
        </w:rPr>
        <w:t xml:space="preserve"> one TS per packet</w:t>
      </w:r>
      <w:ins w:id="312" w:author="Aner Shoham" w:date="2020-04-15T17:36:00Z">
        <w:r w:rsidR="00342248">
          <w:rPr>
            <w:lang w:val="en-US"/>
          </w:rPr>
          <w:t xml:space="preserve">. </w:t>
        </w:r>
        <w:r w:rsidR="003A2910">
          <w:rPr>
            <w:lang w:val="en-US"/>
          </w:rPr>
          <w:t xml:space="preserve">In </w:t>
        </w:r>
      </w:ins>
      <w:del w:id="313" w:author="Aner Shoham" w:date="2020-04-15T17:36:00Z">
        <w:r w:rsidR="00153CE9" w:rsidDel="00342248">
          <w:rPr>
            <w:lang w:val="en-US"/>
          </w:rPr>
          <w:delText xml:space="preserve"> but for t</w:delText>
        </w:r>
      </w:del>
      <w:ins w:id="314" w:author="Aner Shoham" w:date="2020-04-15T17:36:00Z">
        <w:r w:rsidR="003A2910">
          <w:rPr>
            <w:lang w:val="en-US"/>
          </w:rPr>
          <w:t>t</w:t>
        </w:r>
      </w:ins>
      <w:r w:rsidR="00153CE9">
        <w:rPr>
          <w:lang w:val="en-US"/>
        </w:rPr>
        <w:t xml:space="preserve">he MVP </w:t>
      </w:r>
      <w:ins w:id="315" w:author="Aner Shoham" w:date="2020-04-15T17:36:00Z">
        <w:r w:rsidR="00342248">
          <w:rPr>
            <w:lang w:val="en-US"/>
          </w:rPr>
          <w:t xml:space="preserve">will </w:t>
        </w:r>
      </w:ins>
      <w:r w:rsidR="00153CE9">
        <w:rPr>
          <w:lang w:val="en-US"/>
        </w:rPr>
        <w:t>only one TS per packet</w:t>
      </w:r>
      <w:del w:id="316" w:author="Aner Shoham" w:date="2020-04-15T17:36:00Z">
        <w:r w:rsidR="00153CE9" w:rsidDel="003A2910">
          <w:rPr>
            <w:lang w:val="en-US"/>
          </w:rPr>
          <w:delText xml:space="preserve"> will be used</w:delText>
        </w:r>
      </w:del>
      <w:ins w:id="317" w:author="Aner Shoham" w:date="2020-04-15T17:36:00Z">
        <w:r w:rsidR="003A2910">
          <w:rPr>
            <w:lang w:val="en-US"/>
          </w:rPr>
          <w:t xml:space="preserve"> will be tested.</w:t>
        </w:r>
      </w:ins>
      <w:del w:id="318" w:author="Aner Shoham" w:date="2020-04-15T17:36:00Z">
        <w:r w:rsidR="00153CE9" w:rsidDel="003A2910">
          <w:rPr>
            <w:lang w:val="en-US"/>
          </w:rPr>
          <w:delText>.</w:delText>
        </w:r>
      </w:del>
    </w:p>
    <w:p w:rsidR="00EE20E9" w:rsidRDefault="00EE20E9" w:rsidP="00895FE0">
      <w:pPr>
        <w:rPr>
          <w:lang w:val="en-US"/>
        </w:rPr>
      </w:pPr>
      <w:r>
        <w:rPr>
          <w:lang w:val="en-US"/>
        </w:rPr>
        <w:t>The logic will be as follows:</w:t>
      </w:r>
    </w:p>
    <w:p w:rsidR="00B761C0" w:rsidRDefault="00B761C0" w:rsidP="00EE20E9">
      <w:pPr>
        <w:pStyle w:val="ListParagraph"/>
        <w:numPr>
          <w:ilvl w:val="0"/>
          <w:numId w:val="15"/>
        </w:numPr>
        <w:rPr>
          <w:lang w:val="en-US"/>
        </w:rPr>
      </w:pPr>
      <w:r>
        <w:rPr>
          <w:lang w:val="en-US"/>
        </w:rPr>
        <w:t>A data packet is sent.</w:t>
      </w:r>
    </w:p>
    <w:p w:rsidR="0055769D" w:rsidRDefault="0055769D" w:rsidP="00EE20E9">
      <w:pPr>
        <w:pStyle w:val="ListParagraph"/>
        <w:numPr>
          <w:ilvl w:val="0"/>
          <w:numId w:val="15"/>
        </w:numPr>
        <w:rPr>
          <w:lang w:val="en-US"/>
        </w:rPr>
      </w:pPr>
      <w:r>
        <w:rPr>
          <w:lang w:val="en-US"/>
        </w:rPr>
        <w:t>For</w:t>
      </w:r>
      <w:ins w:id="319" w:author="Yaniv" w:date="2020-04-20T15:41:00Z">
        <w:r w:rsidR="00693DE9">
          <w:rPr>
            <w:lang w:val="en-US"/>
          </w:rPr>
          <w:t xml:space="preserve"> </w:t>
        </w:r>
      </w:ins>
      <w:r>
        <w:rPr>
          <w:lang w:val="en-US"/>
        </w:rPr>
        <w:t>each</w:t>
      </w:r>
      <w:ins w:id="320" w:author="Yaniv" w:date="2020-04-20T15:41:00Z">
        <w:r w:rsidR="00693DE9">
          <w:rPr>
            <w:lang w:val="en-US"/>
          </w:rPr>
          <w:t xml:space="preserve"> </w:t>
        </w:r>
      </w:ins>
      <w:r w:rsidR="008F7CA1">
        <w:rPr>
          <w:lang w:val="en-US"/>
        </w:rPr>
        <w:t xml:space="preserve">data </w:t>
      </w:r>
      <w:r w:rsidR="00664018">
        <w:rPr>
          <w:lang w:val="en-US"/>
        </w:rPr>
        <w:t xml:space="preserve">packet </w:t>
      </w:r>
      <w:r>
        <w:rPr>
          <w:lang w:val="en-US"/>
        </w:rPr>
        <w:t xml:space="preserve">that </w:t>
      </w:r>
      <w:r w:rsidR="00664018">
        <w:rPr>
          <w:lang w:val="en-US"/>
        </w:rPr>
        <w:t>is sent</w:t>
      </w:r>
      <w:ins w:id="321" w:author="Aner Shoham" w:date="2020-04-15T17:23:00Z">
        <w:r w:rsidR="00470146">
          <w:rPr>
            <w:lang w:val="en-US"/>
          </w:rPr>
          <w:t xml:space="preserve"> and received</w:t>
        </w:r>
        <w:r w:rsidR="00FD2B13">
          <w:rPr>
            <w:lang w:val="en-US"/>
          </w:rPr>
          <w:t xml:space="preserve"> correctly</w:t>
        </w:r>
      </w:ins>
      <w:ins w:id="322" w:author="Aner Shoham" w:date="2020-04-15T17:31:00Z">
        <w:r w:rsidR="00437D0C">
          <w:rPr>
            <w:lang w:val="en-US"/>
          </w:rPr>
          <w:t xml:space="preserve"> on the other side</w:t>
        </w:r>
      </w:ins>
      <w:r w:rsidR="00664018">
        <w:rPr>
          <w:lang w:val="en-US"/>
        </w:rPr>
        <w:t xml:space="preserve">, </w:t>
      </w:r>
      <w:r w:rsidR="00802036">
        <w:rPr>
          <w:lang w:val="en-US"/>
        </w:rPr>
        <w:t>the receiving side will send an ACK message</w:t>
      </w:r>
      <w:r>
        <w:rPr>
          <w:lang w:val="en-US"/>
        </w:rPr>
        <w:t>.</w:t>
      </w:r>
    </w:p>
    <w:p w:rsidR="00F7440D" w:rsidRDefault="0031751B" w:rsidP="00EE20E9">
      <w:pPr>
        <w:pStyle w:val="ListParagraph"/>
        <w:numPr>
          <w:ilvl w:val="0"/>
          <w:numId w:val="15"/>
        </w:numPr>
        <w:rPr>
          <w:lang w:val="en-US"/>
        </w:rPr>
      </w:pPr>
      <w:r>
        <w:rPr>
          <w:lang w:val="en-US"/>
        </w:rPr>
        <w:t>An ACK packet carries the serial number of the ACKed packet.</w:t>
      </w:r>
    </w:p>
    <w:p w:rsidR="00EE20E9" w:rsidRDefault="0055769D" w:rsidP="00EE20E9">
      <w:pPr>
        <w:pStyle w:val="ListParagraph"/>
        <w:numPr>
          <w:ilvl w:val="0"/>
          <w:numId w:val="15"/>
        </w:numPr>
        <w:rPr>
          <w:lang w:val="en-US"/>
        </w:rPr>
      </w:pPr>
      <w:r>
        <w:rPr>
          <w:lang w:val="en-US"/>
        </w:rPr>
        <w:t>The</w:t>
      </w:r>
      <w:ins w:id="323" w:author="Yaniv" w:date="2020-04-20T15:41:00Z">
        <w:r w:rsidR="00693DE9">
          <w:rPr>
            <w:lang w:val="en-US"/>
          </w:rPr>
          <w:t xml:space="preserve"> </w:t>
        </w:r>
      </w:ins>
      <w:r w:rsidR="00664018">
        <w:rPr>
          <w:lang w:val="en-US"/>
        </w:rPr>
        <w:t xml:space="preserve">sending side will wait </w:t>
      </w:r>
      <w:r w:rsidR="00EC45A0">
        <w:rPr>
          <w:lang w:val="en-US"/>
        </w:rPr>
        <w:t xml:space="preserve">ack_timeout to receive an </w:t>
      </w:r>
      <w:r w:rsidR="00664018">
        <w:rPr>
          <w:lang w:val="en-US"/>
        </w:rPr>
        <w:t>ACK message.</w:t>
      </w:r>
    </w:p>
    <w:p w:rsidR="00453DAD" w:rsidRDefault="00453DAD" w:rsidP="00EE20E9">
      <w:pPr>
        <w:pStyle w:val="ListParagraph"/>
        <w:numPr>
          <w:ilvl w:val="0"/>
          <w:numId w:val="15"/>
        </w:numPr>
        <w:rPr>
          <w:lang w:val="en-US"/>
        </w:rPr>
      </w:pPr>
      <w:r>
        <w:rPr>
          <w:lang w:val="en-US"/>
        </w:rPr>
        <w:lastRenderedPageBreak/>
        <w:t>If an ACK was received, the next data packet can be sent.</w:t>
      </w:r>
    </w:p>
    <w:p w:rsidR="00284480" w:rsidRDefault="00284480" w:rsidP="00EE20E9">
      <w:pPr>
        <w:pStyle w:val="ListParagraph"/>
        <w:numPr>
          <w:ilvl w:val="0"/>
          <w:numId w:val="15"/>
        </w:numPr>
        <w:rPr>
          <w:lang w:val="en-US"/>
        </w:rPr>
      </w:pPr>
      <w:r>
        <w:rPr>
          <w:lang w:val="en-US"/>
        </w:rPr>
        <w:t>If an ACK message was not received</w:t>
      </w:r>
      <w:r w:rsidR="00312897">
        <w:rPr>
          <w:lang w:val="en-US"/>
        </w:rPr>
        <w:t xml:space="preserve"> after</w:t>
      </w:r>
      <w:ins w:id="324" w:author="Yaniv" w:date="2020-04-20T15:42:00Z">
        <w:r w:rsidR="00693DE9">
          <w:rPr>
            <w:lang w:val="en-US"/>
          </w:rPr>
          <w:t xml:space="preserve"> </w:t>
        </w:r>
      </w:ins>
      <w:proofErr w:type="spellStart"/>
      <w:r w:rsidR="00312897">
        <w:rPr>
          <w:lang w:val="en-US"/>
        </w:rPr>
        <w:t>ack_timeout</w:t>
      </w:r>
      <w:proofErr w:type="spellEnd"/>
      <w:r>
        <w:rPr>
          <w:lang w:val="en-US"/>
        </w:rPr>
        <w:t>, the sending side will retransmit the packet</w:t>
      </w:r>
      <w:r w:rsidR="004C3565">
        <w:rPr>
          <w:lang w:val="en-US"/>
        </w:rPr>
        <w:t>.</w:t>
      </w:r>
    </w:p>
    <w:p w:rsidR="004C3565" w:rsidRDefault="004C3565" w:rsidP="00EE20E9">
      <w:pPr>
        <w:pStyle w:val="ListParagraph"/>
        <w:numPr>
          <w:ilvl w:val="0"/>
          <w:numId w:val="15"/>
        </w:numPr>
        <w:rPr>
          <w:lang w:val="en-US"/>
        </w:rPr>
      </w:pPr>
      <w:r>
        <w:rPr>
          <w:lang w:val="en-US"/>
        </w:rPr>
        <w:t xml:space="preserve">The </w:t>
      </w:r>
      <w:r w:rsidR="009C4CBB">
        <w:rPr>
          <w:lang w:val="en-US"/>
        </w:rPr>
        <w:t>retransmission</w:t>
      </w:r>
      <w:r>
        <w:rPr>
          <w:lang w:val="en-US"/>
        </w:rPr>
        <w:t xml:space="preserve"> will </w:t>
      </w:r>
      <w:r w:rsidR="00394D68">
        <w:rPr>
          <w:lang w:val="en-US"/>
        </w:rPr>
        <w:t xml:space="preserve">only </w:t>
      </w:r>
      <w:r>
        <w:rPr>
          <w:lang w:val="en-US"/>
        </w:rPr>
        <w:t>repeat ack_retran</w:t>
      </w:r>
      <w:r w:rsidR="009C4CBB">
        <w:rPr>
          <w:lang w:val="en-US"/>
        </w:rPr>
        <w:t>s</w:t>
      </w:r>
      <w:r>
        <w:rPr>
          <w:lang w:val="en-US"/>
        </w:rPr>
        <w:t>mit_</w:t>
      </w:r>
      <w:del w:id="325" w:author="Aner Shoham" w:date="2020-04-15T17:27:00Z">
        <w:r w:rsidDel="00EF29F6">
          <w:rPr>
            <w:lang w:val="en-US"/>
          </w:rPr>
          <w:delText>times</w:delText>
        </w:r>
      </w:del>
      <w:ins w:id="326" w:author="Aner Shoham" w:date="2020-04-15T17:27:00Z">
        <w:r w:rsidR="00EF29F6">
          <w:rPr>
            <w:lang w:val="en-US"/>
          </w:rPr>
          <w:t>count</w:t>
        </w:r>
      </w:ins>
      <w:r>
        <w:rPr>
          <w:lang w:val="en-US"/>
        </w:rPr>
        <w:t>.</w:t>
      </w:r>
    </w:p>
    <w:p w:rsidR="009C4CBB" w:rsidRDefault="008A4EF5" w:rsidP="00EE20E9">
      <w:pPr>
        <w:pStyle w:val="ListParagraph"/>
        <w:numPr>
          <w:ilvl w:val="0"/>
          <w:numId w:val="15"/>
        </w:numPr>
        <w:rPr>
          <w:lang w:val="en-US"/>
        </w:rPr>
      </w:pPr>
      <w:r>
        <w:rPr>
          <w:lang w:val="en-US"/>
        </w:rPr>
        <w:t xml:space="preserve">If one side </w:t>
      </w:r>
      <w:r w:rsidR="00A57ACB">
        <w:rPr>
          <w:lang w:val="en-US"/>
        </w:rPr>
        <w:t xml:space="preserve">wants to </w:t>
      </w:r>
      <w:r w:rsidR="008F0E46">
        <w:rPr>
          <w:lang w:val="en-US"/>
        </w:rPr>
        <w:t>signal a back pressure, it will send a NACK message</w:t>
      </w:r>
      <w:r w:rsidR="0095081D">
        <w:rPr>
          <w:lang w:val="en-US"/>
        </w:rPr>
        <w:t xml:space="preserve">. The NACK will carry the serial number of the last packet that was </w:t>
      </w:r>
      <w:r w:rsidR="00F06504">
        <w:rPr>
          <w:lang w:val="en-US"/>
        </w:rPr>
        <w:t>not processed</w:t>
      </w:r>
      <w:r w:rsidR="0095081D">
        <w:rPr>
          <w:lang w:val="en-US"/>
        </w:rPr>
        <w:t>.</w:t>
      </w:r>
    </w:p>
    <w:p w:rsidR="0018377E" w:rsidRDefault="0018377E" w:rsidP="00EE20E9">
      <w:pPr>
        <w:pStyle w:val="ListParagraph"/>
        <w:numPr>
          <w:ilvl w:val="0"/>
          <w:numId w:val="15"/>
        </w:numPr>
        <w:rPr>
          <w:lang w:val="en-US"/>
        </w:rPr>
      </w:pPr>
      <w:r>
        <w:rPr>
          <w:lang w:val="en-US"/>
        </w:rPr>
        <w:t>When one side receives a NACK</w:t>
      </w:r>
      <w:r w:rsidR="00575D43">
        <w:rPr>
          <w:lang w:val="en-US"/>
        </w:rPr>
        <w:t xml:space="preserve">, it will </w:t>
      </w:r>
      <w:del w:id="327" w:author="Aner Shoham" w:date="2020-04-15T17:24:00Z">
        <w:r w:rsidR="00575D43" w:rsidDel="00DB3FF7">
          <w:rPr>
            <w:lang w:val="en-US"/>
          </w:rPr>
          <w:delText xml:space="preserve">wait nack_timeout and </w:delText>
        </w:r>
      </w:del>
      <w:r w:rsidR="00575D43">
        <w:rPr>
          <w:lang w:val="en-US"/>
        </w:rPr>
        <w:t xml:space="preserve">resend the </w:t>
      </w:r>
      <w:r w:rsidR="00266ADE">
        <w:rPr>
          <w:lang w:val="en-US"/>
        </w:rPr>
        <w:t>last packet</w:t>
      </w:r>
      <w:ins w:id="328" w:author="Aner Shoham" w:date="2020-04-15T17:24:00Z">
        <w:r w:rsidR="00DF28CF">
          <w:rPr>
            <w:lang w:val="en-US"/>
          </w:rPr>
          <w:t xml:space="preserve"> ASAP</w:t>
        </w:r>
      </w:ins>
      <w:r w:rsidR="00266ADE">
        <w:rPr>
          <w:lang w:val="en-US"/>
        </w:rPr>
        <w:t>.</w:t>
      </w:r>
    </w:p>
    <w:p w:rsidR="00B761C0" w:rsidRPr="00EE20E9" w:rsidRDefault="00B761C0" w:rsidP="00B761C0">
      <w:pPr>
        <w:pStyle w:val="ListParagraph"/>
        <w:numPr>
          <w:ilvl w:val="0"/>
          <w:numId w:val="15"/>
        </w:numPr>
        <w:rPr>
          <w:lang w:val="en-US"/>
        </w:rPr>
      </w:pPr>
      <w:r>
        <w:rPr>
          <w:lang w:val="en-US"/>
        </w:rPr>
        <w:t>The retransmission of NACKed packet will only repeat nack_retransmit</w:t>
      </w:r>
      <w:del w:id="329" w:author="Aner Shoham" w:date="2020-04-15T17:27:00Z">
        <w:r w:rsidDel="00EF29F6">
          <w:rPr>
            <w:lang w:val="en-US"/>
          </w:rPr>
          <w:delText>_times</w:delText>
        </w:r>
      </w:del>
      <w:ins w:id="330" w:author="Aner Shoham" w:date="2020-04-15T17:27:00Z">
        <w:r w:rsidR="00EF29F6">
          <w:rPr>
            <w:lang w:val="en-US"/>
          </w:rPr>
          <w:t>_count</w:t>
        </w:r>
      </w:ins>
      <w:r>
        <w:rPr>
          <w:lang w:val="en-US"/>
        </w:rPr>
        <w:t>.</w:t>
      </w:r>
    </w:p>
    <w:p w:rsidR="008B0825" w:rsidRDefault="008B0825" w:rsidP="008B0825">
      <w:pPr>
        <w:pStyle w:val="ListParagraph"/>
        <w:numPr>
          <w:ilvl w:val="0"/>
          <w:numId w:val="15"/>
        </w:numPr>
        <w:rPr>
          <w:ins w:id="331" w:author="Aner Shoham" w:date="2020-04-15T17:25:00Z"/>
          <w:lang w:val="en-US"/>
        </w:rPr>
      </w:pPr>
      <w:r>
        <w:rPr>
          <w:lang w:val="en-US"/>
        </w:rPr>
        <w:t xml:space="preserve">All </w:t>
      </w:r>
      <w:ins w:id="332" w:author="Aner Shoham" w:date="2020-04-15T17:25:00Z">
        <w:r w:rsidR="00DF28CF">
          <w:rPr>
            <w:lang w:val="en-US"/>
          </w:rPr>
          <w:t xml:space="preserve">ACK and NACK </w:t>
        </w:r>
      </w:ins>
      <w:r>
        <w:rPr>
          <w:lang w:val="en-US"/>
        </w:rPr>
        <w:t>packets will contain a field for buffer free apace indication.</w:t>
      </w:r>
      <w:r w:rsidR="009229DB">
        <w:rPr>
          <w:lang w:val="en-US"/>
        </w:rPr>
        <w:t xml:space="preserve"> The buffer free space will be indicated in number of TSs.</w:t>
      </w:r>
    </w:p>
    <w:p w:rsidR="00DD499A" w:rsidRDefault="00A03A89" w:rsidP="008B0825">
      <w:pPr>
        <w:pStyle w:val="ListParagraph"/>
        <w:numPr>
          <w:ilvl w:val="0"/>
          <w:numId w:val="15"/>
        </w:numPr>
        <w:rPr>
          <w:ins w:id="333" w:author="Aner Shoham" w:date="2020-04-15T17:26:00Z"/>
          <w:lang w:val="en-US"/>
        </w:rPr>
      </w:pPr>
      <w:ins w:id="334" w:author="Aner Shoham" w:date="2020-04-15T17:26:00Z">
        <w:r>
          <w:rPr>
            <w:lang w:val="en-US"/>
          </w:rPr>
          <w:t>ACK and NACK</w:t>
        </w:r>
      </w:ins>
      <w:ins w:id="335" w:author="Aner Shoham" w:date="2020-04-15T17:25:00Z">
        <w:r w:rsidR="00DD499A">
          <w:rPr>
            <w:lang w:val="en-US"/>
          </w:rPr>
          <w:t xml:space="preserve"> packets will be counted </w:t>
        </w:r>
      </w:ins>
      <w:ins w:id="336" w:author="Aner Shoham" w:date="2020-04-15T17:26:00Z">
        <w:r>
          <w:rPr>
            <w:lang w:val="en-US"/>
          </w:rPr>
          <w:t xml:space="preserve">and </w:t>
        </w:r>
      </w:ins>
      <w:ins w:id="337" w:author="Aner Shoham" w:date="2020-04-15T17:29:00Z">
        <w:r w:rsidR="00AF75F5">
          <w:rPr>
            <w:lang w:val="en-US"/>
          </w:rPr>
          <w:t xml:space="preserve">periodically </w:t>
        </w:r>
      </w:ins>
      <w:ins w:id="338" w:author="Aner Shoham" w:date="2020-04-15T17:26:00Z">
        <w:r>
          <w:rPr>
            <w:lang w:val="en-US"/>
          </w:rPr>
          <w:t>put in</w:t>
        </w:r>
      </w:ins>
      <w:ins w:id="339" w:author="Aner Shoham" w:date="2020-04-15T17:29:00Z">
        <w:r w:rsidR="00AF75F5">
          <w:rPr>
            <w:lang w:val="en-US"/>
          </w:rPr>
          <w:t>to a</w:t>
        </w:r>
      </w:ins>
      <w:ins w:id="340" w:author="Aner Shoham" w:date="2020-04-15T17:26:00Z">
        <w:r>
          <w:rPr>
            <w:lang w:val="en-US"/>
          </w:rPr>
          <w:t xml:space="preserve"> log file on the HUB PP side for statistics.</w:t>
        </w:r>
      </w:ins>
    </w:p>
    <w:p w:rsidR="00A03A89" w:rsidRDefault="005043AB" w:rsidP="008B0825">
      <w:pPr>
        <w:pStyle w:val="ListParagraph"/>
        <w:numPr>
          <w:ilvl w:val="0"/>
          <w:numId w:val="15"/>
        </w:numPr>
        <w:rPr>
          <w:lang w:val="en-US"/>
        </w:rPr>
      </w:pPr>
      <w:ins w:id="341" w:author="Aner Shoham" w:date="2020-04-15T17:26:00Z">
        <w:r>
          <w:rPr>
            <w:lang w:val="en-US"/>
          </w:rPr>
          <w:t>If ac</w:t>
        </w:r>
      </w:ins>
      <w:ins w:id="342" w:author="Aner Shoham" w:date="2020-04-15T17:27:00Z">
        <w:r>
          <w:rPr>
            <w:lang w:val="en-US"/>
          </w:rPr>
          <w:t>k_ r</w:t>
        </w:r>
      </w:ins>
      <w:ins w:id="343" w:author="Aner Shoham" w:date="2020-04-15T17:26:00Z">
        <w:r>
          <w:rPr>
            <w:lang w:val="en-US"/>
          </w:rPr>
          <w:t>etransmit</w:t>
        </w:r>
      </w:ins>
      <w:ins w:id="344" w:author="Aner Shoham" w:date="2020-04-15T17:28:00Z">
        <w:r w:rsidR="00EF29F6">
          <w:rPr>
            <w:lang w:val="en-US"/>
          </w:rPr>
          <w:t>_count</w:t>
        </w:r>
      </w:ins>
      <w:ins w:id="345" w:author="Aner Shoham" w:date="2020-04-15T17:27:00Z">
        <w:r>
          <w:rPr>
            <w:lang w:val="en-US"/>
          </w:rPr>
          <w:t xml:space="preserve"> or nack_retransmit</w:t>
        </w:r>
      </w:ins>
      <w:ins w:id="346" w:author="Aner Shoham" w:date="2020-04-15T17:28:00Z">
        <w:r w:rsidR="00EF29F6">
          <w:rPr>
            <w:lang w:val="en-US"/>
          </w:rPr>
          <w:t>_count have bee</w:t>
        </w:r>
        <w:r w:rsidR="00A6555E">
          <w:rPr>
            <w:lang w:val="en-US"/>
          </w:rPr>
          <w:t>n</w:t>
        </w:r>
        <w:r w:rsidR="00EF29F6">
          <w:rPr>
            <w:lang w:val="en-US"/>
          </w:rPr>
          <w:t xml:space="preserve"> exceeded, </w:t>
        </w:r>
        <w:r w:rsidR="002558EF">
          <w:rPr>
            <w:lang w:val="en-US"/>
          </w:rPr>
          <w:t>the even</w:t>
        </w:r>
        <w:r w:rsidR="00A6555E">
          <w:rPr>
            <w:lang w:val="en-US"/>
          </w:rPr>
          <w:t>t</w:t>
        </w:r>
        <w:r w:rsidR="002558EF">
          <w:rPr>
            <w:lang w:val="en-US"/>
          </w:rPr>
          <w:t xml:space="preserve"> will be logged.</w:t>
        </w:r>
      </w:ins>
    </w:p>
    <w:p w:rsidR="00A11FF3" w:rsidRDefault="00483F32" w:rsidP="00895FE0">
      <w:pPr>
        <w:rPr>
          <w:lang w:val="en-US"/>
        </w:rPr>
      </w:pPr>
      <w:r>
        <w:rPr>
          <w:lang w:val="en-US"/>
        </w:rPr>
        <w:t>F</w:t>
      </w:r>
      <w:r w:rsidR="00A11FF3">
        <w:rPr>
          <w:lang w:val="en-US"/>
        </w:rPr>
        <w:t>ollowing</w:t>
      </w:r>
      <w:r>
        <w:rPr>
          <w:lang w:val="en-US"/>
        </w:rPr>
        <w:t xml:space="preserve"> is the packets </w:t>
      </w:r>
      <w:r w:rsidR="003C0BFA">
        <w:rPr>
          <w:lang w:val="en-US"/>
        </w:rPr>
        <w:t>descriptions</w:t>
      </w:r>
      <w:r w:rsidR="00A11FF3">
        <w:rPr>
          <w:lang w:val="en-US"/>
        </w:rPr>
        <w:t>:</w:t>
      </w:r>
    </w:p>
    <w:p w:rsidR="004309A1" w:rsidRDefault="004C0C6D" w:rsidP="00A11FF3">
      <w:pPr>
        <w:pStyle w:val="ListParagraph"/>
        <w:numPr>
          <w:ilvl w:val="0"/>
          <w:numId w:val="12"/>
        </w:numPr>
        <w:rPr>
          <w:lang w:val="en-US"/>
        </w:rPr>
      </w:pPr>
      <w:r>
        <w:rPr>
          <w:lang w:val="en-US"/>
        </w:rPr>
        <w:t>Data packet:</w:t>
      </w:r>
    </w:p>
    <w:p w:rsidR="00FB5CB6" w:rsidRDefault="00844CE7" w:rsidP="00FB5CB6">
      <w:pPr>
        <w:pStyle w:val="ListParagraph"/>
        <w:rPr>
          <w:lang w:val="en-US"/>
        </w:rPr>
      </w:pPr>
      <w:ins w:id="347" w:author="Aner Shoham" w:date="2020-04-15T17:19:00Z">
        <w:r>
          <w:rPr>
            <w:lang w:val="en-US"/>
          </w:rPr>
          <w:t>This is regular data packet.</w:t>
        </w:r>
      </w:ins>
      <w:ins w:id="348" w:author="Aner Shoham" w:date="2020-04-15T17:20:00Z">
        <w:r w:rsidR="00735C4C">
          <w:rPr>
            <w:lang w:val="en-US"/>
          </w:rPr>
          <w:t xml:space="preserve"> The Seq # is a serial number of the packet for this protocol only. The </w:t>
        </w:r>
        <w:r w:rsidR="003C33BB">
          <w:rPr>
            <w:lang w:val="en-US"/>
          </w:rPr>
          <w:t xml:space="preserve">preamble </w:t>
        </w:r>
      </w:ins>
      <w:ins w:id="349" w:author="Aner Shoham" w:date="2020-04-15T17:21:00Z">
        <w:r w:rsidR="003C33BB">
          <w:rPr>
            <w:lang w:val="en-US"/>
          </w:rPr>
          <w:t xml:space="preserve">comes to separate between TSs in the same packet and its contents is </w:t>
        </w:r>
      </w:ins>
      <w:ins w:id="350" w:author="Aner Shoham" w:date="2020-04-15T17:20:00Z">
        <w:r w:rsidR="003C33BB">
          <w:rPr>
            <w:lang w:val="en-US"/>
          </w:rPr>
          <w:t>TBD</w:t>
        </w:r>
      </w:ins>
      <w:ins w:id="351" w:author="Aner Shoham" w:date="2020-04-15T17:21:00Z">
        <w:r w:rsidR="003C33BB">
          <w:rPr>
            <w:lang w:val="en-US"/>
          </w:rPr>
          <w:t>.</w:t>
        </w:r>
      </w:ins>
    </w:p>
    <w:tbl>
      <w:tblPr>
        <w:tblStyle w:val="TableGrid"/>
        <w:tblW w:w="8233" w:type="dxa"/>
        <w:tblInd w:w="720" w:type="dxa"/>
        <w:tblLayout w:type="fixed"/>
        <w:tblLook w:val="04A0"/>
        <w:tblPrChange w:id="352" w:author="Aner Shoham" w:date="2020-04-15T17:30:00Z">
          <w:tblPr>
            <w:tblStyle w:val="TableGrid"/>
            <w:tblW w:w="8233" w:type="dxa"/>
            <w:tblInd w:w="720" w:type="dxa"/>
            <w:tblLook w:val="04A0"/>
          </w:tblPr>
        </w:tblPrChange>
      </w:tblPr>
      <w:tblGrid>
        <w:gridCol w:w="976"/>
        <w:gridCol w:w="1505"/>
        <w:gridCol w:w="1073"/>
        <w:gridCol w:w="830"/>
        <w:gridCol w:w="632"/>
        <w:gridCol w:w="409"/>
        <w:gridCol w:w="1073"/>
        <w:gridCol w:w="827"/>
        <w:gridCol w:w="628"/>
        <w:gridCol w:w="280"/>
        <w:tblGridChange w:id="353">
          <w:tblGrid>
            <w:gridCol w:w="744"/>
            <w:gridCol w:w="1631"/>
            <w:gridCol w:w="1073"/>
            <w:gridCol w:w="832"/>
            <w:gridCol w:w="641"/>
            <w:gridCol w:w="444"/>
            <w:gridCol w:w="1073"/>
            <w:gridCol w:w="827"/>
            <w:gridCol w:w="638"/>
            <w:gridCol w:w="330"/>
          </w:tblGrid>
        </w:tblGridChange>
      </w:tblGrid>
      <w:tr w:rsidR="008C2A2C" w:rsidTr="00C858A9">
        <w:tc>
          <w:tcPr>
            <w:tcW w:w="976" w:type="dxa"/>
            <w:tcPrChange w:id="354" w:author="Aner Shoham" w:date="2020-04-15T17:30:00Z">
              <w:tcPr>
                <w:tcW w:w="818" w:type="dxa"/>
              </w:tcPr>
            </w:tcPrChange>
          </w:tcPr>
          <w:p w:rsidR="00F620DD" w:rsidRDefault="006A2674" w:rsidP="00F620DD">
            <w:pPr>
              <w:pStyle w:val="ListParagraph"/>
              <w:ind w:left="0"/>
              <w:rPr>
                <w:lang w:val="en-US"/>
              </w:rPr>
            </w:pPr>
            <w:r>
              <w:rPr>
                <w:lang w:val="en-US"/>
              </w:rPr>
              <w:t>Seq #</w:t>
            </w:r>
          </w:p>
        </w:tc>
        <w:tc>
          <w:tcPr>
            <w:tcW w:w="1505" w:type="dxa"/>
            <w:tcPrChange w:id="355" w:author="Aner Shoham" w:date="2020-04-15T17:30:00Z">
              <w:tcPr>
                <w:tcW w:w="1292" w:type="dxa"/>
              </w:tcPr>
            </w:tcPrChange>
          </w:tcPr>
          <w:p w:rsidR="00F620DD" w:rsidRDefault="00F620DD" w:rsidP="00F620DD">
            <w:pPr>
              <w:pStyle w:val="ListParagraph"/>
              <w:ind w:left="0"/>
              <w:rPr>
                <w:lang w:val="en-US"/>
              </w:rPr>
            </w:pPr>
            <w:del w:id="356" w:author="Aner Shoham" w:date="2020-04-15T17:30:00Z">
              <w:r w:rsidDel="00E232A2">
                <w:rPr>
                  <w:lang w:val="en-US"/>
                </w:rPr>
                <w:delText>OpCode</w:delText>
              </w:r>
            </w:del>
            <w:ins w:id="357" w:author="Aner Shoham" w:date="2020-04-15T17:30:00Z">
              <w:r w:rsidR="00E232A2">
                <w:rPr>
                  <w:lang w:val="en-US"/>
                </w:rPr>
                <w:t>Opcode</w:t>
              </w:r>
            </w:ins>
          </w:p>
        </w:tc>
        <w:tc>
          <w:tcPr>
            <w:tcW w:w="1073" w:type="dxa"/>
            <w:tcPrChange w:id="358" w:author="Aner Shoham" w:date="2020-04-15T17:30:00Z">
              <w:tcPr>
                <w:tcW w:w="909" w:type="dxa"/>
              </w:tcPr>
            </w:tcPrChange>
          </w:tcPr>
          <w:p w:rsidR="00F620DD" w:rsidRDefault="00F620DD" w:rsidP="00F620DD">
            <w:pPr>
              <w:pStyle w:val="ListParagraph"/>
              <w:ind w:left="0"/>
              <w:rPr>
                <w:lang w:val="en-US"/>
              </w:rPr>
            </w:pPr>
            <w:r>
              <w:rPr>
                <w:lang w:val="en-US"/>
              </w:rPr>
              <w:t>TS1 Preamble</w:t>
            </w:r>
          </w:p>
        </w:tc>
        <w:tc>
          <w:tcPr>
            <w:tcW w:w="830" w:type="dxa"/>
            <w:tcPrChange w:id="359" w:author="Aner Shoham" w:date="2020-04-15T17:30:00Z">
              <w:tcPr>
                <w:tcW w:w="842" w:type="dxa"/>
              </w:tcPr>
            </w:tcPrChange>
          </w:tcPr>
          <w:p w:rsidR="00F620DD" w:rsidRDefault="00F620DD" w:rsidP="00F620DD">
            <w:pPr>
              <w:pStyle w:val="ListParagraph"/>
              <w:ind w:left="0"/>
              <w:rPr>
                <w:lang w:val="en-US"/>
              </w:rPr>
            </w:pPr>
            <w:r>
              <w:rPr>
                <w:lang w:val="en-US"/>
              </w:rPr>
              <w:t>TS1</w:t>
            </w:r>
          </w:p>
          <w:p w:rsidR="00F620DD" w:rsidRDefault="00F620DD" w:rsidP="00F620DD">
            <w:pPr>
              <w:pStyle w:val="ListParagraph"/>
              <w:ind w:left="0"/>
              <w:rPr>
                <w:lang w:val="en-US"/>
              </w:rPr>
            </w:pPr>
            <w:r>
              <w:rPr>
                <w:lang w:val="en-US"/>
              </w:rPr>
              <w:t>Length</w:t>
            </w:r>
          </w:p>
        </w:tc>
        <w:tc>
          <w:tcPr>
            <w:tcW w:w="632" w:type="dxa"/>
            <w:tcPrChange w:id="360" w:author="Aner Shoham" w:date="2020-04-15T17:30:00Z">
              <w:tcPr>
                <w:tcW w:w="676" w:type="dxa"/>
              </w:tcPr>
            </w:tcPrChange>
          </w:tcPr>
          <w:p w:rsidR="00F620DD" w:rsidRDefault="00F620DD" w:rsidP="00F620DD">
            <w:pPr>
              <w:pStyle w:val="ListParagraph"/>
              <w:ind w:left="0"/>
              <w:rPr>
                <w:lang w:val="en-US"/>
              </w:rPr>
            </w:pPr>
            <w:r>
              <w:rPr>
                <w:lang w:val="en-US"/>
              </w:rPr>
              <w:t>T</w:t>
            </w:r>
            <w:ins w:id="361" w:author="Aner Shoham" w:date="2020-04-15T17:21:00Z">
              <w:r w:rsidR="00737A59">
                <w:rPr>
                  <w:lang w:val="en-US"/>
                </w:rPr>
                <w:t>S</w:t>
              </w:r>
            </w:ins>
            <w:del w:id="362" w:author="Aner Shoham" w:date="2020-04-15T17:21:00Z">
              <w:r w:rsidDel="00737A59">
                <w:rPr>
                  <w:lang w:val="en-US"/>
                </w:rPr>
                <w:delText>s</w:delText>
              </w:r>
            </w:del>
            <w:r>
              <w:rPr>
                <w:lang w:val="en-US"/>
              </w:rPr>
              <w:t>1 data</w:t>
            </w:r>
          </w:p>
        </w:tc>
        <w:tc>
          <w:tcPr>
            <w:tcW w:w="409" w:type="dxa"/>
            <w:tcPrChange w:id="363" w:author="Aner Shoham" w:date="2020-04-15T17:30:00Z">
              <w:tcPr>
                <w:tcW w:w="586" w:type="dxa"/>
              </w:tcPr>
            </w:tcPrChange>
          </w:tcPr>
          <w:p w:rsidR="00F620DD" w:rsidRDefault="00F620DD" w:rsidP="00F620DD">
            <w:pPr>
              <w:pStyle w:val="ListParagraph"/>
              <w:ind w:left="0"/>
              <w:rPr>
                <w:lang w:val="en-US"/>
              </w:rPr>
            </w:pPr>
            <w:r>
              <w:rPr>
                <w:lang w:val="en-US"/>
              </w:rPr>
              <w:t>…</w:t>
            </w:r>
          </w:p>
        </w:tc>
        <w:tc>
          <w:tcPr>
            <w:tcW w:w="1073" w:type="dxa"/>
            <w:tcPrChange w:id="364" w:author="Aner Shoham" w:date="2020-04-15T17:30:00Z">
              <w:tcPr>
                <w:tcW w:w="1073" w:type="dxa"/>
              </w:tcPr>
            </w:tcPrChange>
          </w:tcPr>
          <w:p w:rsidR="00F620DD" w:rsidRDefault="00F620DD" w:rsidP="00F620DD">
            <w:pPr>
              <w:pStyle w:val="ListParagraph"/>
              <w:ind w:left="0"/>
              <w:rPr>
                <w:lang w:val="en-US"/>
              </w:rPr>
            </w:pPr>
            <w:proofErr w:type="spellStart"/>
            <w:r>
              <w:rPr>
                <w:lang w:val="en-US"/>
              </w:rPr>
              <w:t>TSn</w:t>
            </w:r>
            <w:proofErr w:type="spellEnd"/>
          </w:p>
          <w:p w:rsidR="00F620DD" w:rsidRDefault="00F620DD" w:rsidP="00F620DD">
            <w:pPr>
              <w:pStyle w:val="ListParagraph"/>
              <w:ind w:left="0"/>
              <w:rPr>
                <w:lang w:val="en-US"/>
              </w:rPr>
            </w:pPr>
            <w:r>
              <w:rPr>
                <w:lang w:val="en-US"/>
              </w:rPr>
              <w:t>Preamble</w:t>
            </w:r>
          </w:p>
        </w:tc>
        <w:tc>
          <w:tcPr>
            <w:tcW w:w="827" w:type="dxa"/>
            <w:tcPrChange w:id="365" w:author="Aner Shoham" w:date="2020-04-15T17:30:00Z">
              <w:tcPr>
                <w:tcW w:w="827" w:type="dxa"/>
              </w:tcPr>
            </w:tcPrChange>
          </w:tcPr>
          <w:p w:rsidR="00F620DD" w:rsidRDefault="00F620DD" w:rsidP="00F620DD">
            <w:pPr>
              <w:pStyle w:val="ListParagraph"/>
              <w:ind w:left="0"/>
              <w:rPr>
                <w:lang w:val="en-US"/>
              </w:rPr>
            </w:pPr>
            <w:proofErr w:type="spellStart"/>
            <w:r>
              <w:rPr>
                <w:lang w:val="en-US"/>
              </w:rPr>
              <w:t>TSn</w:t>
            </w:r>
            <w:proofErr w:type="spellEnd"/>
          </w:p>
          <w:p w:rsidR="00F620DD" w:rsidRDefault="00F620DD" w:rsidP="00F620DD">
            <w:pPr>
              <w:pStyle w:val="ListParagraph"/>
              <w:ind w:left="0"/>
              <w:rPr>
                <w:lang w:val="en-US"/>
              </w:rPr>
            </w:pPr>
            <w:r>
              <w:rPr>
                <w:lang w:val="en-US"/>
              </w:rPr>
              <w:t>Length</w:t>
            </w:r>
          </w:p>
        </w:tc>
        <w:tc>
          <w:tcPr>
            <w:tcW w:w="628" w:type="dxa"/>
            <w:tcPrChange w:id="366" w:author="Aner Shoham" w:date="2020-04-15T17:30:00Z">
              <w:tcPr>
                <w:tcW w:w="676" w:type="dxa"/>
              </w:tcPr>
            </w:tcPrChange>
          </w:tcPr>
          <w:p w:rsidR="00F620DD" w:rsidRDefault="00F620DD" w:rsidP="00F620DD">
            <w:pPr>
              <w:pStyle w:val="ListParagraph"/>
              <w:ind w:left="0"/>
              <w:rPr>
                <w:lang w:val="en-US"/>
              </w:rPr>
            </w:pPr>
            <w:proofErr w:type="spellStart"/>
            <w:r>
              <w:rPr>
                <w:lang w:val="en-US"/>
              </w:rPr>
              <w:t>TSn</w:t>
            </w:r>
            <w:proofErr w:type="spellEnd"/>
          </w:p>
          <w:p w:rsidR="00F620DD" w:rsidRDefault="00F620DD" w:rsidP="00F620DD">
            <w:pPr>
              <w:pStyle w:val="ListParagraph"/>
              <w:ind w:left="0"/>
              <w:rPr>
                <w:lang w:val="en-US"/>
              </w:rPr>
            </w:pPr>
            <w:r>
              <w:rPr>
                <w:lang w:val="en-US"/>
              </w:rPr>
              <w:t>data</w:t>
            </w:r>
          </w:p>
        </w:tc>
        <w:tc>
          <w:tcPr>
            <w:tcW w:w="280" w:type="dxa"/>
            <w:tcPrChange w:id="367" w:author="Aner Shoham" w:date="2020-04-15T17:30:00Z">
              <w:tcPr>
                <w:tcW w:w="534" w:type="dxa"/>
              </w:tcPr>
            </w:tcPrChange>
          </w:tcPr>
          <w:p w:rsidR="00F620DD" w:rsidRDefault="00F620DD" w:rsidP="00F620DD">
            <w:pPr>
              <w:pStyle w:val="ListParagraph"/>
              <w:ind w:left="0"/>
              <w:rPr>
                <w:lang w:val="en-US"/>
              </w:rPr>
            </w:pPr>
          </w:p>
        </w:tc>
      </w:tr>
      <w:tr w:rsidR="008C2A2C" w:rsidTr="00C858A9">
        <w:tc>
          <w:tcPr>
            <w:tcW w:w="976" w:type="dxa"/>
            <w:tcPrChange w:id="368" w:author="Aner Shoham" w:date="2020-04-15T17:30:00Z">
              <w:tcPr>
                <w:tcW w:w="818" w:type="dxa"/>
              </w:tcPr>
            </w:tcPrChange>
          </w:tcPr>
          <w:p w:rsidR="00F620DD" w:rsidRDefault="00F620DD" w:rsidP="00F620DD">
            <w:pPr>
              <w:pStyle w:val="ListParagraph"/>
              <w:ind w:left="0"/>
              <w:rPr>
                <w:lang w:val="en-US"/>
              </w:rPr>
            </w:pPr>
            <w:r>
              <w:rPr>
                <w:lang w:val="en-US"/>
              </w:rPr>
              <w:t>2Bytes</w:t>
            </w:r>
          </w:p>
        </w:tc>
        <w:tc>
          <w:tcPr>
            <w:tcW w:w="1505" w:type="dxa"/>
            <w:tcPrChange w:id="369" w:author="Aner Shoham" w:date="2020-04-15T17:30:00Z">
              <w:tcPr>
                <w:tcW w:w="1292" w:type="dxa"/>
              </w:tcPr>
            </w:tcPrChange>
          </w:tcPr>
          <w:p w:rsidR="00F620DD" w:rsidRDefault="00F620DD" w:rsidP="00F620DD">
            <w:pPr>
              <w:pStyle w:val="ListParagraph"/>
              <w:ind w:left="0"/>
              <w:rPr>
                <w:lang w:val="en-US"/>
              </w:rPr>
            </w:pPr>
            <w:r>
              <w:rPr>
                <w:lang w:val="en-US"/>
              </w:rPr>
              <w:t>1 Byte</w:t>
            </w:r>
          </w:p>
          <w:p w:rsidR="00F620DD" w:rsidRDefault="00F620DD" w:rsidP="00F620DD">
            <w:pPr>
              <w:pStyle w:val="ListParagraph"/>
              <w:ind w:left="0"/>
              <w:rPr>
                <w:lang w:val="en-US"/>
              </w:rPr>
            </w:pPr>
            <w:r>
              <w:rPr>
                <w:lang w:val="en-US"/>
              </w:rPr>
              <w:t>0 = Regular Data</w:t>
            </w:r>
          </w:p>
        </w:tc>
        <w:tc>
          <w:tcPr>
            <w:tcW w:w="1073" w:type="dxa"/>
            <w:tcPrChange w:id="370" w:author="Aner Shoham" w:date="2020-04-15T17:30:00Z">
              <w:tcPr>
                <w:tcW w:w="909" w:type="dxa"/>
              </w:tcPr>
            </w:tcPrChange>
          </w:tcPr>
          <w:p w:rsidR="00F620DD" w:rsidRDefault="00F620DD" w:rsidP="00F620DD">
            <w:pPr>
              <w:pStyle w:val="ListParagraph"/>
              <w:ind w:left="0"/>
              <w:rPr>
                <w:lang w:val="en-US"/>
              </w:rPr>
            </w:pPr>
            <w:r>
              <w:rPr>
                <w:lang w:val="en-US"/>
              </w:rPr>
              <w:t>2 Byte</w:t>
            </w:r>
          </w:p>
        </w:tc>
        <w:tc>
          <w:tcPr>
            <w:tcW w:w="830" w:type="dxa"/>
            <w:tcPrChange w:id="371" w:author="Aner Shoham" w:date="2020-04-15T17:30:00Z">
              <w:tcPr>
                <w:tcW w:w="842" w:type="dxa"/>
              </w:tcPr>
            </w:tcPrChange>
          </w:tcPr>
          <w:p w:rsidR="00F620DD" w:rsidRDefault="00F620DD" w:rsidP="00F620DD">
            <w:pPr>
              <w:pStyle w:val="ListParagraph"/>
              <w:ind w:left="0"/>
              <w:rPr>
                <w:lang w:val="en-US"/>
              </w:rPr>
            </w:pPr>
            <w:r>
              <w:rPr>
                <w:lang w:val="en-US"/>
              </w:rPr>
              <w:t>2Bytes</w:t>
            </w:r>
          </w:p>
        </w:tc>
        <w:tc>
          <w:tcPr>
            <w:tcW w:w="632" w:type="dxa"/>
            <w:tcPrChange w:id="372" w:author="Aner Shoham" w:date="2020-04-15T17:30:00Z">
              <w:tcPr>
                <w:tcW w:w="676" w:type="dxa"/>
              </w:tcPr>
            </w:tcPrChange>
          </w:tcPr>
          <w:p w:rsidR="00F620DD" w:rsidRDefault="00F620DD" w:rsidP="00F620DD">
            <w:pPr>
              <w:pStyle w:val="ListParagraph"/>
              <w:ind w:left="0"/>
              <w:rPr>
                <w:lang w:val="en-US"/>
              </w:rPr>
            </w:pPr>
          </w:p>
        </w:tc>
        <w:tc>
          <w:tcPr>
            <w:tcW w:w="409" w:type="dxa"/>
            <w:tcPrChange w:id="373" w:author="Aner Shoham" w:date="2020-04-15T17:30:00Z">
              <w:tcPr>
                <w:tcW w:w="586" w:type="dxa"/>
              </w:tcPr>
            </w:tcPrChange>
          </w:tcPr>
          <w:p w:rsidR="00F620DD" w:rsidRDefault="00F620DD" w:rsidP="00F620DD">
            <w:pPr>
              <w:pStyle w:val="ListParagraph"/>
              <w:ind w:left="0"/>
              <w:rPr>
                <w:lang w:val="en-US"/>
              </w:rPr>
            </w:pPr>
            <w:r>
              <w:rPr>
                <w:lang w:val="en-US"/>
              </w:rPr>
              <w:t>…</w:t>
            </w:r>
          </w:p>
        </w:tc>
        <w:tc>
          <w:tcPr>
            <w:tcW w:w="1073" w:type="dxa"/>
            <w:tcPrChange w:id="374" w:author="Aner Shoham" w:date="2020-04-15T17:30:00Z">
              <w:tcPr>
                <w:tcW w:w="1073" w:type="dxa"/>
              </w:tcPr>
            </w:tcPrChange>
          </w:tcPr>
          <w:p w:rsidR="00F620DD" w:rsidRDefault="00F620DD" w:rsidP="00F620DD">
            <w:pPr>
              <w:pStyle w:val="ListParagraph"/>
              <w:ind w:left="0"/>
              <w:rPr>
                <w:lang w:val="en-US"/>
              </w:rPr>
            </w:pPr>
            <w:r>
              <w:rPr>
                <w:lang w:val="en-US"/>
              </w:rPr>
              <w:t>2 Byte</w:t>
            </w:r>
          </w:p>
        </w:tc>
        <w:tc>
          <w:tcPr>
            <w:tcW w:w="827" w:type="dxa"/>
            <w:tcPrChange w:id="375" w:author="Aner Shoham" w:date="2020-04-15T17:30:00Z">
              <w:tcPr>
                <w:tcW w:w="827" w:type="dxa"/>
              </w:tcPr>
            </w:tcPrChange>
          </w:tcPr>
          <w:p w:rsidR="00F620DD" w:rsidRDefault="00F620DD" w:rsidP="00F620DD">
            <w:pPr>
              <w:pStyle w:val="ListParagraph"/>
              <w:ind w:left="0"/>
              <w:rPr>
                <w:lang w:val="en-US"/>
              </w:rPr>
            </w:pPr>
            <w:r>
              <w:rPr>
                <w:lang w:val="en-US"/>
              </w:rPr>
              <w:t>2Bytes</w:t>
            </w:r>
          </w:p>
        </w:tc>
        <w:tc>
          <w:tcPr>
            <w:tcW w:w="628" w:type="dxa"/>
            <w:tcPrChange w:id="376" w:author="Aner Shoham" w:date="2020-04-15T17:30:00Z">
              <w:tcPr>
                <w:tcW w:w="676" w:type="dxa"/>
              </w:tcPr>
            </w:tcPrChange>
          </w:tcPr>
          <w:p w:rsidR="00F620DD" w:rsidRDefault="00F620DD" w:rsidP="00F620DD">
            <w:pPr>
              <w:pStyle w:val="ListParagraph"/>
              <w:ind w:left="0"/>
              <w:rPr>
                <w:lang w:val="en-US"/>
              </w:rPr>
            </w:pPr>
          </w:p>
        </w:tc>
        <w:tc>
          <w:tcPr>
            <w:tcW w:w="280" w:type="dxa"/>
            <w:tcPrChange w:id="377" w:author="Aner Shoham" w:date="2020-04-15T17:30:00Z">
              <w:tcPr>
                <w:tcW w:w="534" w:type="dxa"/>
              </w:tcPr>
            </w:tcPrChange>
          </w:tcPr>
          <w:p w:rsidR="00F620DD" w:rsidRDefault="00F620DD" w:rsidP="00F620DD">
            <w:pPr>
              <w:pStyle w:val="ListParagraph"/>
              <w:ind w:left="0"/>
              <w:rPr>
                <w:lang w:val="en-US"/>
              </w:rPr>
            </w:pPr>
          </w:p>
        </w:tc>
      </w:tr>
    </w:tbl>
    <w:p w:rsidR="004C0C6D" w:rsidRDefault="004C0C6D" w:rsidP="004C0C6D">
      <w:pPr>
        <w:pStyle w:val="ListParagraph"/>
        <w:rPr>
          <w:lang w:val="en-US"/>
        </w:rPr>
      </w:pPr>
    </w:p>
    <w:p w:rsidR="00FB5CB6" w:rsidRDefault="00FB5CB6" w:rsidP="004C0C6D">
      <w:pPr>
        <w:pStyle w:val="ListParagraph"/>
        <w:rPr>
          <w:lang w:val="en-US"/>
        </w:rPr>
      </w:pPr>
    </w:p>
    <w:p w:rsidR="001746B8" w:rsidDel="004B010E" w:rsidRDefault="001746B8" w:rsidP="00326399">
      <w:pPr>
        <w:pStyle w:val="ListParagraph"/>
        <w:numPr>
          <w:ilvl w:val="0"/>
          <w:numId w:val="12"/>
        </w:numPr>
        <w:rPr>
          <w:del w:id="378" w:author="Aner Shoham" w:date="2020-04-15T17:17:00Z"/>
          <w:lang w:val="en-US"/>
        </w:rPr>
      </w:pPr>
      <w:del w:id="379" w:author="Aner Shoham" w:date="2020-04-15T17:17:00Z">
        <w:r w:rsidDel="004B010E">
          <w:rPr>
            <w:lang w:val="en-US"/>
          </w:rPr>
          <w:delText>Retransmit Packet</w:delText>
        </w:r>
      </w:del>
    </w:p>
    <w:p w:rsidR="001746B8" w:rsidDel="004B010E" w:rsidRDefault="00081445" w:rsidP="003431B5">
      <w:pPr>
        <w:pStyle w:val="ListParagraph"/>
        <w:rPr>
          <w:del w:id="380" w:author="Aner Shoham" w:date="2020-04-15T17:17:00Z"/>
          <w:rtl/>
          <w:lang w:val="en-US"/>
        </w:rPr>
      </w:pPr>
      <w:del w:id="381" w:author="Aner Shoham" w:date="2020-04-15T17:17:00Z">
        <w:r w:rsidDel="004B010E">
          <w:rPr>
            <w:lang w:val="en-US"/>
          </w:rPr>
          <w:delText>delete</w:delText>
        </w:r>
      </w:del>
    </w:p>
    <w:tbl>
      <w:tblPr>
        <w:tblStyle w:val="TableGrid"/>
        <w:tblW w:w="8409" w:type="dxa"/>
        <w:tblInd w:w="720" w:type="dxa"/>
        <w:tblLook w:val="04A0"/>
      </w:tblPr>
      <w:tblGrid>
        <w:gridCol w:w="819"/>
        <w:gridCol w:w="2142"/>
        <w:gridCol w:w="1979"/>
        <w:gridCol w:w="1216"/>
        <w:gridCol w:w="849"/>
        <w:gridCol w:w="703"/>
        <w:gridCol w:w="701"/>
      </w:tblGrid>
      <w:tr w:rsidR="00660675" w:rsidRPr="00660675" w:rsidDel="004B010E" w:rsidTr="0004337A">
        <w:trPr>
          <w:del w:id="382" w:author="Aner Shoham" w:date="2020-04-15T17:17:00Z"/>
        </w:trPr>
        <w:tc>
          <w:tcPr>
            <w:tcW w:w="819" w:type="dxa"/>
          </w:tcPr>
          <w:p w:rsidR="003431B5" w:rsidRPr="00660675" w:rsidDel="004B010E" w:rsidRDefault="006A2674" w:rsidP="00D4207F">
            <w:pPr>
              <w:pStyle w:val="ListParagraph"/>
              <w:ind w:left="0"/>
              <w:rPr>
                <w:del w:id="383" w:author="Aner Shoham" w:date="2020-04-15T17:17:00Z"/>
                <w:highlight w:val="yellow"/>
                <w:lang w:val="en-US"/>
              </w:rPr>
            </w:pPr>
            <w:del w:id="384" w:author="Aner Shoham" w:date="2020-04-15T17:17:00Z">
              <w:r w:rsidRPr="00660675" w:rsidDel="004B010E">
                <w:rPr>
                  <w:highlight w:val="yellow"/>
                  <w:lang w:val="en-US"/>
                </w:rPr>
                <w:delText>Seq #</w:delText>
              </w:r>
            </w:del>
          </w:p>
        </w:tc>
        <w:tc>
          <w:tcPr>
            <w:tcW w:w="2142" w:type="dxa"/>
          </w:tcPr>
          <w:p w:rsidR="003431B5" w:rsidRPr="00660675" w:rsidDel="004B010E" w:rsidRDefault="004E48F8" w:rsidP="00D4207F">
            <w:pPr>
              <w:pStyle w:val="ListParagraph"/>
              <w:ind w:left="0"/>
              <w:rPr>
                <w:del w:id="385" w:author="Aner Shoham" w:date="2020-04-15T17:17:00Z"/>
                <w:highlight w:val="yellow"/>
                <w:lang w:val="en-US"/>
              </w:rPr>
            </w:pPr>
            <w:del w:id="386" w:author="Aner Shoham" w:date="2020-04-15T17:17:00Z">
              <w:r w:rsidRPr="00660675" w:rsidDel="004B010E">
                <w:rPr>
                  <w:highlight w:val="yellow"/>
                  <w:lang w:val="en-US"/>
                </w:rPr>
                <w:delText>OpCode</w:delText>
              </w:r>
            </w:del>
          </w:p>
        </w:tc>
        <w:tc>
          <w:tcPr>
            <w:tcW w:w="1979" w:type="dxa"/>
          </w:tcPr>
          <w:p w:rsidR="003431B5" w:rsidRPr="00660675" w:rsidDel="004B010E" w:rsidRDefault="003431B5" w:rsidP="00D4207F">
            <w:pPr>
              <w:pStyle w:val="ListParagraph"/>
              <w:ind w:left="0"/>
              <w:rPr>
                <w:del w:id="387" w:author="Aner Shoham" w:date="2020-04-15T17:17:00Z"/>
                <w:highlight w:val="yellow"/>
                <w:lang w:val="en-US"/>
              </w:rPr>
            </w:pPr>
            <w:del w:id="388" w:author="Aner Shoham" w:date="2020-04-15T17:17:00Z">
              <w:r w:rsidRPr="00660675" w:rsidDel="004B010E">
                <w:rPr>
                  <w:highlight w:val="yellow"/>
                  <w:lang w:val="en-US"/>
                </w:rPr>
                <w:delText>Buffer status</w:delText>
              </w:r>
            </w:del>
          </w:p>
        </w:tc>
        <w:tc>
          <w:tcPr>
            <w:tcW w:w="1216" w:type="dxa"/>
          </w:tcPr>
          <w:p w:rsidR="003431B5" w:rsidRPr="00660675" w:rsidDel="004B010E" w:rsidRDefault="003431B5" w:rsidP="00D4207F">
            <w:pPr>
              <w:pStyle w:val="ListParagraph"/>
              <w:ind w:left="0"/>
              <w:rPr>
                <w:del w:id="389" w:author="Aner Shoham" w:date="2020-04-15T17:17:00Z"/>
                <w:highlight w:val="yellow"/>
                <w:lang w:val="en-US"/>
              </w:rPr>
            </w:pPr>
            <w:del w:id="390" w:author="Aner Shoham" w:date="2020-04-15T17:17:00Z">
              <w:r w:rsidRPr="00660675" w:rsidDel="004B010E">
                <w:rPr>
                  <w:highlight w:val="yellow"/>
                  <w:lang w:val="en-US"/>
                </w:rPr>
                <w:delText># of TSs in packet</w:delText>
              </w:r>
            </w:del>
          </w:p>
        </w:tc>
        <w:tc>
          <w:tcPr>
            <w:tcW w:w="849" w:type="dxa"/>
          </w:tcPr>
          <w:p w:rsidR="003431B5" w:rsidRPr="00660675" w:rsidDel="004B010E" w:rsidRDefault="003431B5" w:rsidP="00D4207F">
            <w:pPr>
              <w:pStyle w:val="ListParagraph"/>
              <w:ind w:left="0"/>
              <w:rPr>
                <w:del w:id="391" w:author="Aner Shoham" w:date="2020-04-15T17:17:00Z"/>
                <w:highlight w:val="yellow"/>
                <w:lang w:val="en-US"/>
              </w:rPr>
            </w:pPr>
            <w:del w:id="392" w:author="Aner Shoham" w:date="2020-04-15T17:17:00Z">
              <w:r w:rsidRPr="00660675" w:rsidDel="004B010E">
                <w:rPr>
                  <w:highlight w:val="yellow"/>
                  <w:lang w:val="en-US"/>
                </w:rPr>
                <w:delText>Length</w:delText>
              </w:r>
            </w:del>
          </w:p>
        </w:tc>
        <w:tc>
          <w:tcPr>
            <w:tcW w:w="703" w:type="dxa"/>
          </w:tcPr>
          <w:p w:rsidR="003431B5" w:rsidRPr="00660675" w:rsidDel="004B010E" w:rsidRDefault="003431B5" w:rsidP="00D4207F">
            <w:pPr>
              <w:pStyle w:val="ListParagraph"/>
              <w:ind w:left="0"/>
              <w:rPr>
                <w:del w:id="393" w:author="Aner Shoham" w:date="2020-04-15T17:17:00Z"/>
                <w:highlight w:val="yellow"/>
                <w:lang w:val="en-US"/>
              </w:rPr>
            </w:pPr>
            <w:del w:id="394" w:author="Aner Shoham" w:date="2020-04-15T17:17:00Z">
              <w:r w:rsidRPr="00660675" w:rsidDel="004B010E">
                <w:rPr>
                  <w:highlight w:val="yellow"/>
                  <w:lang w:val="en-US"/>
                </w:rPr>
                <w:delText>data</w:delText>
              </w:r>
            </w:del>
          </w:p>
        </w:tc>
        <w:tc>
          <w:tcPr>
            <w:tcW w:w="701" w:type="dxa"/>
          </w:tcPr>
          <w:p w:rsidR="003431B5" w:rsidRPr="00660675" w:rsidDel="004B010E" w:rsidRDefault="003431B5" w:rsidP="00D4207F">
            <w:pPr>
              <w:pStyle w:val="ListParagraph"/>
              <w:ind w:left="0"/>
              <w:rPr>
                <w:del w:id="395" w:author="Aner Shoham" w:date="2020-04-15T17:17:00Z"/>
                <w:highlight w:val="yellow"/>
                <w:lang w:val="en-US"/>
              </w:rPr>
            </w:pPr>
            <w:del w:id="396" w:author="Aner Shoham" w:date="2020-04-15T17:17:00Z">
              <w:r w:rsidRPr="00660675" w:rsidDel="004B010E">
                <w:rPr>
                  <w:highlight w:val="yellow"/>
                  <w:lang w:val="en-US"/>
                </w:rPr>
                <w:delText>CRC</w:delText>
              </w:r>
            </w:del>
          </w:p>
        </w:tc>
      </w:tr>
      <w:tr w:rsidR="004B010E" w:rsidDel="004B010E" w:rsidTr="0004337A">
        <w:trPr>
          <w:del w:id="397" w:author="Aner Shoham" w:date="2020-04-15T17:17:00Z"/>
        </w:trPr>
        <w:tc>
          <w:tcPr>
            <w:tcW w:w="819" w:type="dxa"/>
          </w:tcPr>
          <w:p w:rsidR="003431B5" w:rsidRPr="00660675" w:rsidDel="004B010E" w:rsidRDefault="003431B5" w:rsidP="00D4207F">
            <w:pPr>
              <w:pStyle w:val="ListParagraph"/>
              <w:ind w:left="0"/>
              <w:rPr>
                <w:del w:id="398" w:author="Aner Shoham" w:date="2020-04-15T17:17:00Z"/>
                <w:highlight w:val="yellow"/>
                <w:lang w:val="en-US"/>
              </w:rPr>
            </w:pPr>
            <w:del w:id="399" w:author="Aner Shoham" w:date="2020-04-15T17:17:00Z">
              <w:r w:rsidRPr="00660675" w:rsidDel="004B010E">
                <w:rPr>
                  <w:highlight w:val="yellow"/>
                  <w:lang w:val="en-US"/>
                </w:rPr>
                <w:delText>2Bytes</w:delText>
              </w:r>
            </w:del>
          </w:p>
        </w:tc>
        <w:tc>
          <w:tcPr>
            <w:tcW w:w="2142" w:type="dxa"/>
          </w:tcPr>
          <w:p w:rsidR="003431B5" w:rsidRPr="00660675" w:rsidDel="004B010E" w:rsidRDefault="003431B5" w:rsidP="00D4207F">
            <w:pPr>
              <w:pStyle w:val="ListParagraph"/>
              <w:ind w:left="0"/>
              <w:rPr>
                <w:del w:id="400" w:author="Aner Shoham" w:date="2020-04-15T17:17:00Z"/>
                <w:highlight w:val="yellow"/>
                <w:lang w:val="en-US"/>
              </w:rPr>
            </w:pPr>
            <w:del w:id="401" w:author="Aner Shoham" w:date="2020-04-15T17:17:00Z">
              <w:r w:rsidRPr="00660675" w:rsidDel="004B010E">
                <w:rPr>
                  <w:highlight w:val="yellow"/>
                  <w:lang w:val="en-US"/>
                </w:rPr>
                <w:delText>1 Byte</w:delText>
              </w:r>
            </w:del>
          </w:p>
          <w:p w:rsidR="003431B5" w:rsidRPr="00660675" w:rsidDel="004B010E" w:rsidRDefault="003431B5" w:rsidP="00D4207F">
            <w:pPr>
              <w:pStyle w:val="ListParagraph"/>
              <w:ind w:left="0"/>
              <w:rPr>
                <w:del w:id="402" w:author="Aner Shoham" w:date="2020-04-15T17:17:00Z"/>
                <w:highlight w:val="yellow"/>
                <w:lang w:val="en-US"/>
              </w:rPr>
            </w:pPr>
            <w:del w:id="403" w:author="Aner Shoham" w:date="2020-04-15T17:17:00Z">
              <w:r w:rsidRPr="00660675" w:rsidDel="004B010E">
                <w:rPr>
                  <w:highlight w:val="yellow"/>
                  <w:lang w:val="en-US"/>
                </w:rPr>
                <w:delText>3 = Retransmit</w:delText>
              </w:r>
              <w:r w:rsidR="004A45AD" w:rsidRPr="00660675" w:rsidDel="004B010E">
                <w:rPr>
                  <w:highlight w:val="yellow"/>
                  <w:lang w:val="en-US"/>
                </w:rPr>
                <w:delText xml:space="preserve"> Data</w:delText>
              </w:r>
            </w:del>
          </w:p>
        </w:tc>
        <w:tc>
          <w:tcPr>
            <w:tcW w:w="1979" w:type="dxa"/>
          </w:tcPr>
          <w:p w:rsidR="003431B5" w:rsidRPr="00660675" w:rsidDel="004B010E" w:rsidRDefault="003431B5" w:rsidP="00D4207F">
            <w:pPr>
              <w:pStyle w:val="ListParagraph"/>
              <w:ind w:left="0"/>
              <w:rPr>
                <w:del w:id="404" w:author="Aner Shoham" w:date="2020-04-15T17:17:00Z"/>
                <w:highlight w:val="yellow"/>
                <w:lang w:val="en-US"/>
              </w:rPr>
            </w:pPr>
            <w:del w:id="405" w:author="Aner Shoham" w:date="2020-04-15T17:17:00Z">
              <w:r w:rsidRPr="00660675" w:rsidDel="004B010E">
                <w:rPr>
                  <w:highlight w:val="yellow"/>
                  <w:lang w:val="en-US"/>
                </w:rPr>
                <w:delText>1 Byte</w:delText>
              </w:r>
            </w:del>
          </w:p>
          <w:p w:rsidR="003431B5" w:rsidRPr="00660675" w:rsidDel="004B010E" w:rsidRDefault="003431B5" w:rsidP="00D4207F">
            <w:pPr>
              <w:pStyle w:val="ListParagraph"/>
              <w:ind w:left="0"/>
              <w:rPr>
                <w:del w:id="406" w:author="Aner Shoham" w:date="2020-04-15T17:17:00Z"/>
                <w:highlight w:val="yellow"/>
                <w:lang w:val="en-US"/>
              </w:rPr>
            </w:pPr>
            <w:del w:id="407" w:author="Aner Shoham" w:date="2020-04-15T17:17:00Z">
              <w:r w:rsidRPr="00660675" w:rsidDel="004B010E">
                <w:rPr>
                  <w:highlight w:val="yellow"/>
                  <w:lang w:val="en-US"/>
                </w:rPr>
                <w:delText># of free TSs in buffer</w:delText>
              </w:r>
            </w:del>
          </w:p>
        </w:tc>
        <w:tc>
          <w:tcPr>
            <w:tcW w:w="1216" w:type="dxa"/>
          </w:tcPr>
          <w:p w:rsidR="003431B5" w:rsidRPr="00660675" w:rsidDel="004B010E" w:rsidRDefault="003431B5" w:rsidP="00D4207F">
            <w:pPr>
              <w:pStyle w:val="ListParagraph"/>
              <w:ind w:left="0"/>
              <w:rPr>
                <w:del w:id="408" w:author="Aner Shoham" w:date="2020-04-15T17:17:00Z"/>
                <w:highlight w:val="yellow"/>
                <w:lang w:val="en-US"/>
              </w:rPr>
            </w:pPr>
            <w:del w:id="409" w:author="Aner Shoham" w:date="2020-04-15T17:17:00Z">
              <w:r w:rsidRPr="00660675" w:rsidDel="004B010E">
                <w:rPr>
                  <w:highlight w:val="yellow"/>
                  <w:lang w:val="en-US"/>
                </w:rPr>
                <w:delText>1 Byte</w:delText>
              </w:r>
            </w:del>
          </w:p>
        </w:tc>
        <w:tc>
          <w:tcPr>
            <w:tcW w:w="849" w:type="dxa"/>
          </w:tcPr>
          <w:p w:rsidR="003431B5" w:rsidRPr="00660675" w:rsidDel="004B010E" w:rsidRDefault="003431B5" w:rsidP="00D4207F">
            <w:pPr>
              <w:pStyle w:val="ListParagraph"/>
              <w:ind w:left="0"/>
              <w:rPr>
                <w:del w:id="410" w:author="Aner Shoham" w:date="2020-04-15T17:17:00Z"/>
                <w:highlight w:val="yellow"/>
                <w:lang w:val="en-US"/>
              </w:rPr>
            </w:pPr>
            <w:del w:id="411" w:author="Aner Shoham" w:date="2020-04-15T17:17:00Z">
              <w:r w:rsidRPr="00660675" w:rsidDel="004B010E">
                <w:rPr>
                  <w:highlight w:val="yellow"/>
                  <w:lang w:val="en-US"/>
                </w:rPr>
                <w:delText>2Bytes</w:delText>
              </w:r>
            </w:del>
          </w:p>
        </w:tc>
        <w:tc>
          <w:tcPr>
            <w:tcW w:w="703" w:type="dxa"/>
          </w:tcPr>
          <w:p w:rsidR="003431B5" w:rsidRPr="00660675" w:rsidDel="004B010E" w:rsidRDefault="003431B5" w:rsidP="00D4207F">
            <w:pPr>
              <w:pStyle w:val="ListParagraph"/>
              <w:ind w:left="0"/>
              <w:rPr>
                <w:del w:id="412" w:author="Aner Shoham" w:date="2020-04-15T17:17:00Z"/>
                <w:highlight w:val="yellow"/>
                <w:lang w:val="en-US"/>
              </w:rPr>
            </w:pPr>
          </w:p>
        </w:tc>
        <w:tc>
          <w:tcPr>
            <w:tcW w:w="701" w:type="dxa"/>
          </w:tcPr>
          <w:p w:rsidR="003431B5" w:rsidDel="004B010E" w:rsidRDefault="003431B5" w:rsidP="00D4207F">
            <w:pPr>
              <w:pStyle w:val="ListParagraph"/>
              <w:ind w:left="0"/>
              <w:rPr>
                <w:del w:id="413" w:author="Aner Shoham" w:date="2020-04-15T17:17:00Z"/>
                <w:lang w:val="en-US"/>
              </w:rPr>
            </w:pPr>
            <w:del w:id="414" w:author="Aner Shoham" w:date="2020-04-15T17:17:00Z">
              <w:r w:rsidRPr="00660675" w:rsidDel="004B010E">
                <w:rPr>
                  <w:highlight w:val="yellow"/>
                  <w:lang w:val="en-US"/>
                </w:rPr>
                <w:delText>TBD</w:delText>
              </w:r>
            </w:del>
          </w:p>
        </w:tc>
      </w:tr>
    </w:tbl>
    <w:p w:rsidR="003431B5" w:rsidDel="004B010E" w:rsidRDefault="003431B5" w:rsidP="003431B5">
      <w:pPr>
        <w:pStyle w:val="ListParagraph"/>
        <w:rPr>
          <w:del w:id="415" w:author="Aner Shoham" w:date="2020-04-15T17:17:00Z"/>
          <w:lang w:val="en-US"/>
        </w:rPr>
      </w:pPr>
    </w:p>
    <w:p w:rsidR="00326399" w:rsidRDefault="007E1E02" w:rsidP="00326399">
      <w:pPr>
        <w:pStyle w:val="ListParagraph"/>
        <w:numPr>
          <w:ilvl w:val="0"/>
          <w:numId w:val="12"/>
        </w:numPr>
        <w:rPr>
          <w:lang w:val="en-US"/>
        </w:rPr>
      </w:pPr>
      <w:r>
        <w:rPr>
          <w:lang w:val="en-US"/>
        </w:rPr>
        <w:t>ACK</w:t>
      </w:r>
      <w:r w:rsidR="00326399" w:rsidRPr="009508F1">
        <w:rPr>
          <w:lang w:val="en-US"/>
        </w:rPr>
        <w:t xml:space="preserve"> Packet:</w:t>
      </w:r>
    </w:p>
    <w:p w:rsidR="0001601E" w:rsidRPr="009508F1" w:rsidRDefault="00933B03" w:rsidP="00FB5CB6">
      <w:pPr>
        <w:pStyle w:val="ListParagraph"/>
        <w:rPr>
          <w:lang w:val="en-US"/>
        </w:rPr>
      </w:pPr>
      <w:ins w:id="416" w:author="Aner Shoham" w:date="2020-04-15T17:18:00Z">
        <w:r>
          <w:rPr>
            <w:lang w:val="en-US"/>
          </w:rPr>
          <w:t>This packet is sent af</w:t>
        </w:r>
      </w:ins>
      <w:ins w:id="417" w:author="Aner Shoham" w:date="2020-04-15T17:19:00Z">
        <w:r>
          <w:rPr>
            <w:lang w:val="en-US"/>
          </w:rPr>
          <w:t xml:space="preserve">ter each </w:t>
        </w:r>
        <w:r w:rsidR="007657AB">
          <w:rPr>
            <w:lang w:val="en-US"/>
          </w:rPr>
          <w:t>data packet that is received correctly.</w:t>
        </w:r>
      </w:ins>
    </w:p>
    <w:tbl>
      <w:tblPr>
        <w:tblStyle w:val="TableGrid"/>
        <w:tblW w:w="6257" w:type="dxa"/>
        <w:tblInd w:w="720" w:type="dxa"/>
        <w:tblLook w:val="04A0"/>
        <w:tblPrChange w:id="418" w:author="Aner Shoham" w:date="2020-04-15T17:31:00Z">
          <w:tblPr>
            <w:tblStyle w:val="TableGrid"/>
            <w:tblW w:w="6257" w:type="dxa"/>
            <w:tblInd w:w="720" w:type="dxa"/>
            <w:tblLook w:val="04A0"/>
          </w:tblPr>
        </w:tblPrChange>
      </w:tblPr>
      <w:tblGrid>
        <w:gridCol w:w="886"/>
        <w:gridCol w:w="1631"/>
        <w:gridCol w:w="2097"/>
        <w:gridCol w:w="1643"/>
        <w:tblGridChange w:id="419">
          <w:tblGrid>
            <w:gridCol w:w="776"/>
            <w:gridCol w:w="1631"/>
            <w:gridCol w:w="1920"/>
            <w:gridCol w:w="1930"/>
          </w:tblGrid>
        </w:tblGridChange>
      </w:tblGrid>
      <w:tr w:rsidR="00D65E75" w:rsidTr="00C858A9">
        <w:tc>
          <w:tcPr>
            <w:tcW w:w="906" w:type="dxa"/>
            <w:tcPrChange w:id="420" w:author="Aner Shoham" w:date="2020-04-15T17:31:00Z">
              <w:tcPr>
                <w:tcW w:w="820" w:type="dxa"/>
              </w:tcPr>
            </w:tcPrChange>
          </w:tcPr>
          <w:p w:rsidR="00D65E75" w:rsidRDefault="00D65E75" w:rsidP="00C43DF1">
            <w:pPr>
              <w:pStyle w:val="ListParagraph"/>
              <w:ind w:left="0"/>
              <w:rPr>
                <w:lang w:val="en-US"/>
              </w:rPr>
            </w:pPr>
            <w:r>
              <w:rPr>
                <w:lang w:val="en-US"/>
              </w:rPr>
              <w:t>Seq #</w:t>
            </w:r>
          </w:p>
        </w:tc>
        <w:tc>
          <w:tcPr>
            <w:tcW w:w="1346" w:type="dxa"/>
            <w:tcPrChange w:id="421" w:author="Aner Shoham" w:date="2020-04-15T17:31:00Z">
              <w:tcPr>
                <w:tcW w:w="983" w:type="dxa"/>
              </w:tcPr>
            </w:tcPrChange>
          </w:tcPr>
          <w:p w:rsidR="00D65E75" w:rsidRDefault="00D65E75" w:rsidP="00C43DF1">
            <w:pPr>
              <w:pStyle w:val="ListParagraph"/>
              <w:ind w:left="0"/>
              <w:rPr>
                <w:lang w:val="en-US"/>
              </w:rPr>
            </w:pPr>
            <w:del w:id="422" w:author="Aner Shoham" w:date="2020-04-15T17:30:00Z">
              <w:r w:rsidDel="00E232A2">
                <w:rPr>
                  <w:lang w:val="en-US"/>
                </w:rPr>
                <w:delText>OpCode</w:delText>
              </w:r>
            </w:del>
            <w:ins w:id="423" w:author="Aner Shoham" w:date="2020-04-15T17:30:00Z">
              <w:r w:rsidR="00E232A2">
                <w:rPr>
                  <w:lang w:val="en-US"/>
                </w:rPr>
                <w:t>Opcode</w:t>
              </w:r>
            </w:ins>
          </w:p>
        </w:tc>
        <w:tc>
          <w:tcPr>
            <w:tcW w:w="2269" w:type="dxa"/>
            <w:tcPrChange w:id="424" w:author="Aner Shoham" w:date="2020-04-15T17:31:00Z">
              <w:tcPr>
                <w:tcW w:w="2242" w:type="dxa"/>
              </w:tcPr>
            </w:tcPrChange>
          </w:tcPr>
          <w:p w:rsidR="00D65E75" w:rsidRDefault="00D65E75" w:rsidP="00C43DF1">
            <w:pPr>
              <w:pStyle w:val="ListParagraph"/>
              <w:ind w:left="0"/>
              <w:rPr>
                <w:lang w:val="en-US"/>
              </w:rPr>
            </w:pPr>
            <w:r>
              <w:rPr>
                <w:lang w:val="en-US"/>
              </w:rPr>
              <w:t>Buffer status</w:t>
            </w:r>
          </w:p>
        </w:tc>
        <w:tc>
          <w:tcPr>
            <w:tcW w:w="1736" w:type="dxa"/>
            <w:tcPrChange w:id="425" w:author="Aner Shoham" w:date="2020-04-15T17:31:00Z">
              <w:tcPr>
                <w:tcW w:w="2212" w:type="dxa"/>
              </w:tcPr>
            </w:tcPrChange>
          </w:tcPr>
          <w:p w:rsidR="00D65E75" w:rsidRDefault="00D65E75" w:rsidP="00C43DF1">
            <w:pPr>
              <w:pStyle w:val="ListParagraph"/>
              <w:ind w:left="0"/>
              <w:rPr>
                <w:lang w:val="en-US"/>
              </w:rPr>
            </w:pPr>
            <w:r>
              <w:rPr>
                <w:lang w:val="en-US"/>
              </w:rPr>
              <w:t>Serial number ACKed</w:t>
            </w:r>
          </w:p>
        </w:tc>
      </w:tr>
      <w:tr w:rsidR="00D65E75" w:rsidTr="00C858A9">
        <w:tc>
          <w:tcPr>
            <w:tcW w:w="906" w:type="dxa"/>
            <w:tcPrChange w:id="426" w:author="Aner Shoham" w:date="2020-04-15T17:31:00Z">
              <w:tcPr>
                <w:tcW w:w="820" w:type="dxa"/>
              </w:tcPr>
            </w:tcPrChange>
          </w:tcPr>
          <w:p w:rsidR="00D65E75" w:rsidRDefault="00D65E75" w:rsidP="00C43DF1">
            <w:pPr>
              <w:pStyle w:val="ListParagraph"/>
              <w:ind w:left="0"/>
              <w:rPr>
                <w:lang w:val="en-US"/>
              </w:rPr>
            </w:pPr>
            <w:r>
              <w:rPr>
                <w:lang w:val="en-US"/>
              </w:rPr>
              <w:t>2B</w:t>
            </w:r>
            <w:ins w:id="427" w:author="Aner Shoham" w:date="2020-04-15T17:17:00Z">
              <w:r w:rsidR="00F319CA">
                <w:rPr>
                  <w:lang w:val="en-US"/>
                </w:rPr>
                <w:t>yte</w:t>
              </w:r>
            </w:ins>
          </w:p>
        </w:tc>
        <w:tc>
          <w:tcPr>
            <w:tcW w:w="1346" w:type="dxa"/>
            <w:tcPrChange w:id="428" w:author="Aner Shoham" w:date="2020-04-15T17:31:00Z">
              <w:tcPr>
                <w:tcW w:w="983" w:type="dxa"/>
              </w:tcPr>
            </w:tcPrChange>
          </w:tcPr>
          <w:p w:rsidR="00D65E75" w:rsidRDefault="00D65E75" w:rsidP="00C43DF1">
            <w:pPr>
              <w:pStyle w:val="ListParagraph"/>
              <w:ind w:left="0"/>
              <w:rPr>
                <w:lang w:val="en-US"/>
              </w:rPr>
            </w:pPr>
            <w:r>
              <w:rPr>
                <w:lang w:val="en-US"/>
              </w:rPr>
              <w:t>1 Byte</w:t>
            </w:r>
          </w:p>
          <w:p w:rsidR="00D65E75" w:rsidRDefault="00D65E75" w:rsidP="00C43DF1">
            <w:pPr>
              <w:pStyle w:val="ListParagraph"/>
              <w:ind w:left="0"/>
              <w:rPr>
                <w:lang w:val="en-US"/>
              </w:rPr>
            </w:pPr>
            <w:r>
              <w:rPr>
                <w:lang w:val="en-US"/>
              </w:rPr>
              <w:t>1 = Ack</w:t>
            </w:r>
          </w:p>
        </w:tc>
        <w:tc>
          <w:tcPr>
            <w:tcW w:w="2269" w:type="dxa"/>
            <w:tcPrChange w:id="429" w:author="Aner Shoham" w:date="2020-04-15T17:31:00Z">
              <w:tcPr>
                <w:tcW w:w="2242" w:type="dxa"/>
              </w:tcPr>
            </w:tcPrChange>
          </w:tcPr>
          <w:p w:rsidR="00D65E75" w:rsidRDefault="00D65E75" w:rsidP="00C43DF1">
            <w:pPr>
              <w:pStyle w:val="ListParagraph"/>
              <w:ind w:left="0"/>
              <w:rPr>
                <w:lang w:val="en-US"/>
              </w:rPr>
            </w:pPr>
            <w:r>
              <w:rPr>
                <w:lang w:val="en-US"/>
              </w:rPr>
              <w:t>1 Byte</w:t>
            </w:r>
          </w:p>
          <w:p w:rsidR="00D65E75" w:rsidRDefault="00D65E75" w:rsidP="00C43DF1">
            <w:pPr>
              <w:pStyle w:val="ListParagraph"/>
              <w:ind w:left="0"/>
              <w:rPr>
                <w:lang w:val="en-US"/>
              </w:rPr>
            </w:pPr>
            <w:r>
              <w:rPr>
                <w:lang w:val="en-US"/>
              </w:rPr>
              <w:t># of free TSs in buffer</w:t>
            </w:r>
          </w:p>
        </w:tc>
        <w:tc>
          <w:tcPr>
            <w:tcW w:w="1736" w:type="dxa"/>
            <w:tcPrChange w:id="430" w:author="Aner Shoham" w:date="2020-04-15T17:31:00Z">
              <w:tcPr>
                <w:tcW w:w="2212" w:type="dxa"/>
              </w:tcPr>
            </w:tcPrChange>
          </w:tcPr>
          <w:p w:rsidR="00D65E75" w:rsidRDefault="00D65E75" w:rsidP="00C43DF1">
            <w:pPr>
              <w:pStyle w:val="ListParagraph"/>
              <w:ind w:left="0"/>
              <w:rPr>
                <w:lang w:val="en-US"/>
              </w:rPr>
            </w:pPr>
            <w:r>
              <w:rPr>
                <w:lang w:val="en-US"/>
              </w:rPr>
              <w:t>2B</w:t>
            </w:r>
          </w:p>
        </w:tc>
      </w:tr>
    </w:tbl>
    <w:p w:rsidR="006A407B" w:rsidRDefault="006A407B" w:rsidP="006A407B">
      <w:pPr>
        <w:pStyle w:val="ListParagraph"/>
        <w:rPr>
          <w:lang w:val="en-US"/>
        </w:rPr>
      </w:pPr>
    </w:p>
    <w:p w:rsidR="009508F1" w:rsidRDefault="007E1E02" w:rsidP="009508F1">
      <w:pPr>
        <w:pStyle w:val="ListParagraph"/>
        <w:numPr>
          <w:ilvl w:val="0"/>
          <w:numId w:val="12"/>
        </w:numPr>
        <w:rPr>
          <w:lang w:val="en-US"/>
        </w:rPr>
      </w:pPr>
      <w:r>
        <w:rPr>
          <w:lang w:val="en-US"/>
        </w:rPr>
        <w:t>NACK</w:t>
      </w:r>
      <w:r w:rsidR="009508F1">
        <w:rPr>
          <w:lang w:val="en-US"/>
        </w:rPr>
        <w:t>Packet:</w:t>
      </w:r>
    </w:p>
    <w:p w:rsidR="00FB5CB6" w:rsidRDefault="00C23717" w:rsidP="00FB5CB6">
      <w:pPr>
        <w:pStyle w:val="ListParagraph"/>
        <w:rPr>
          <w:lang w:val="en-US"/>
        </w:rPr>
      </w:pPr>
      <w:ins w:id="431" w:author="Aner Shoham" w:date="2020-04-15T17:17:00Z">
        <w:r>
          <w:rPr>
            <w:lang w:val="en-US"/>
          </w:rPr>
          <w:t>This packet will be se</w:t>
        </w:r>
      </w:ins>
      <w:ins w:id="432" w:author="Aner Shoham" w:date="2020-04-15T17:18:00Z">
        <w:r>
          <w:rPr>
            <w:lang w:val="en-US"/>
          </w:rPr>
          <w:t xml:space="preserve">nt if one side </w:t>
        </w:r>
        <w:r w:rsidR="00933B03">
          <w:rPr>
            <w:lang w:val="en-US"/>
          </w:rPr>
          <w:t>receives</w:t>
        </w:r>
        <w:r>
          <w:rPr>
            <w:lang w:val="en-US"/>
          </w:rPr>
          <w:t xml:space="preserve"> a packet </w:t>
        </w:r>
        <w:r w:rsidR="00933B03">
          <w:rPr>
            <w:lang w:val="en-US"/>
          </w:rPr>
          <w:t>for sending, but itcannotsend it.</w:t>
        </w:r>
      </w:ins>
    </w:p>
    <w:tbl>
      <w:tblPr>
        <w:tblStyle w:val="TableGrid"/>
        <w:tblW w:w="6732" w:type="dxa"/>
        <w:tblInd w:w="720" w:type="dxa"/>
        <w:tblLook w:val="04A0"/>
      </w:tblPr>
      <w:tblGrid>
        <w:gridCol w:w="818"/>
        <w:gridCol w:w="1344"/>
        <w:gridCol w:w="2241"/>
        <w:gridCol w:w="2329"/>
      </w:tblGrid>
      <w:tr w:rsidR="00D65E75" w:rsidTr="00D65E75">
        <w:tc>
          <w:tcPr>
            <w:tcW w:w="820" w:type="dxa"/>
          </w:tcPr>
          <w:p w:rsidR="00D65E75" w:rsidRDefault="00D65E75" w:rsidP="007E1E02">
            <w:pPr>
              <w:pStyle w:val="ListParagraph"/>
              <w:ind w:left="0"/>
              <w:rPr>
                <w:lang w:val="en-US"/>
              </w:rPr>
            </w:pPr>
            <w:r>
              <w:rPr>
                <w:lang w:val="en-US"/>
              </w:rPr>
              <w:t>Seq #</w:t>
            </w:r>
          </w:p>
        </w:tc>
        <w:tc>
          <w:tcPr>
            <w:tcW w:w="1290" w:type="dxa"/>
          </w:tcPr>
          <w:p w:rsidR="00D65E75" w:rsidRDefault="00D65E75" w:rsidP="007E1E02">
            <w:pPr>
              <w:pStyle w:val="ListParagraph"/>
              <w:ind w:left="0"/>
              <w:rPr>
                <w:lang w:val="en-US"/>
              </w:rPr>
            </w:pPr>
            <w:del w:id="433" w:author="Aner Shoham" w:date="2020-04-15T17:19:00Z">
              <w:r w:rsidDel="007657AB">
                <w:rPr>
                  <w:lang w:val="en-US"/>
                </w:rPr>
                <w:delText>Type</w:delText>
              </w:r>
            </w:del>
            <w:ins w:id="434" w:author="Aner Shoham" w:date="2020-04-15T17:30:00Z">
              <w:r w:rsidR="00E232A2">
                <w:rPr>
                  <w:lang w:val="en-US"/>
                </w:rPr>
                <w:t>Opcode</w:t>
              </w:r>
            </w:ins>
          </w:p>
        </w:tc>
        <w:tc>
          <w:tcPr>
            <w:tcW w:w="2268" w:type="dxa"/>
          </w:tcPr>
          <w:p w:rsidR="00D65E75" w:rsidRDefault="00D65E75" w:rsidP="007E1E02">
            <w:pPr>
              <w:pStyle w:val="ListParagraph"/>
              <w:ind w:left="0"/>
              <w:rPr>
                <w:lang w:val="en-US"/>
              </w:rPr>
            </w:pPr>
            <w:r>
              <w:rPr>
                <w:lang w:val="en-US"/>
              </w:rPr>
              <w:t>Buffer status</w:t>
            </w:r>
          </w:p>
        </w:tc>
        <w:tc>
          <w:tcPr>
            <w:tcW w:w="2354" w:type="dxa"/>
          </w:tcPr>
          <w:p w:rsidR="00D65E75" w:rsidRDefault="00D65E75" w:rsidP="007E1E02">
            <w:pPr>
              <w:pStyle w:val="ListParagraph"/>
              <w:ind w:left="0"/>
              <w:rPr>
                <w:lang w:val="en-US"/>
              </w:rPr>
            </w:pPr>
            <w:r>
              <w:rPr>
                <w:lang w:val="en-US"/>
              </w:rPr>
              <w:t>Serial number NACKed</w:t>
            </w:r>
          </w:p>
        </w:tc>
      </w:tr>
      <w:tr w:rsidR="00D65E75" w:rsidTr="00D65E75">
        <w:tc>
          <w:tcPr>
            <w:tcW w:w="820" w:type="dxa"/>
          </w:tcPr>
          <w:p w:rsidR="00D65E75" w:rsidRDefault="00D65E75" w:rsidP="007E1E02">
            <w:pPr>
              <w:pStyle w:val="ListParagraph"/>
              <w:ind w:left="0"/>
              <w:rPr>
                <w:lang w:val="en-US"/>
              </w:rPr>
            </w:pPr>
            <w:r>
              <w:rPr>
                <w:lang w:val="en-US"/>
              </w:rPr>
              <w:t>2B</w:t>
            </w:r>
            <w:ins w:id="435" w:author="Aner Shoham" w:date="2020-04-15T17:17:00Z">
              <w:r w:rsidR="00F319CA">
                <w:rPr>
                  <w:lang w:val="en-US"/>
                </w:rPr>
                <w:t>yte</w:t>
              </w:r>
            </w:ins>
          </w:p>
        </w:tc>
        <w:tc>
          <w:tcPr>
            <w:tcW w:w="1290" w:type="dxa"/>
          </w:tcPr>
          <w:p w:rsidR="00D65E75" w:rsidRDefault="00D65E75" w:rsidP="007E1E02">
            <w:pPr>
              <w:pStyle w:val="ListParagraph"/>
              <w:ind w:left="0"/>
              <w:rPr>
                <w:lang w:val="en-US"/>
              </w:rPr>
            </w:pPr>
            <w:r>
              <w:rPr>
                <w:lang w:val="en-US"/>
              </w:rPr>
              <w:t>1 Byte</w:t>
            </w:r>
          </w:p>
          <w:p w:rsidR="00D65E75" w:rsidRDefault="00D65E75" w:rsidP="007E1E02">
            <w:pPr>
              <w:pStyle w:val="ListParagraph"/>
              <w:ind w:left="0"/>
              <w:rPr>
                <w:lang w:val="en-US"/>
              </w:rPr>
            </w:pPr>
            <w:r>
              <w:rPr>
                <w:lang w:val="en-US"/>
              </w:rPr>
              <w:t>2 = NACK</w:t>
            </w:r>
          </w:p>
        </w:tc>
        <w:tc>
          <w:tcPr>
            <w:tcW w:w="2268" w:type="dxa"/>
          </w:tcPr>
          <w:p w:rsidR="00D65E75" w:rsidRDefault="00D65E75" w:rsidP="007E1E02">
            <w:pPr>
              <w:pStyle w:val="ListParagraph"/>
              <w:ind w:left="0"/>
              <w:rPr>
                <w:lang w:val="en-US"/>
              </w:rPr>
            </w:pPr>
            <w:r>
              <w:rPr>
                <w:lang w:val="en-US"/>
              </w:rPr>
              <w:t>1 Byte</w:t>
            </w:r>
          </w:p>
          <w:p w:rsidR="00D65E75" w:rsidRDefault="00D65E75" w:rsidP="007E1E02">
            <w:pPr>
              <w:pStyle w:val="ListParagraph"/>
              <w:ind w:left="0"/>
              <w:rPr>
                <w:lang w:val="en-US"/>
              </w:rPr>
            </w:pPr>
            <w:r>
              <w:rPr>
                <w:lang w:val="en-US"/>
              </w:rPr>
              <w:t># of free TSs in buffer</w:t>
            </w:r>
          </w:p>
        </w:tc>
        <w:tc>
          <w:tcPr>
            <w:tcW w:w="2354" w:type="dxa"/>
          </w:tcPr>
          <w:p w:rsidR="00D65E75" w:rsidRDefault="00D65E75" w:rsidP="007E1E02">
            <w:pPr>
              <w:pStyle w:val="ListParagraph"/>
              <w:ind w:left="0"/>
              <w:rPr>
                <w:lang w:val="en-US"/>
              </w:rPr>
            </w:pPr>
            <w:r>
              <w:rPr>
                <w:lang w:val="en-US"/>
              </w:rPr>
              <w:t>2B</w:t>
            </w:r>
          </w:p>
        </w:tc>
      </w:tr>
    </w:tbl>
    <w:p w:rsidR="00326399" w:rsidRPr="00A11FF3" w:rsidRDefault="00326399" w:rsidP="00326399">
      <w:pPr>
        <w:pStyle w:val="ListParagraph"/>
        <w:rPr>
          <w:lang w:val="en-US"/>
        </w:rPr>
      </w:pPr>
    </w:p>
    <w:p w:rsidR="007809C9" w:rsidRPr="00581794" w:rsidRDefault="001B5208" w:rsidP="007809C9">
      <w:pPr>
        <w:rPr>
          <w:b/>
          <w:bCs/>
          <w:sz w:val="28"/>
          <w:szCs w:val="28"/>
          <w:u w:val="single"/>
          <w:lang w:val="en-US"/>
        </w:rPr>
      </w:pPr>
      <w:r>
        <w:rPr>
          <w:b/>
          <w:bCs/>
          <w:sz w:val="28"/>
          <w:szCs w:val="28"/>
          <w:u w:val="single"/>
          <w:lang w:val="en-US"/>
        </w:rPr>
        <w:lastRenderedPageBreak/>
        <w:t xml:space="preserve">Other </w:t>
      </w:r>
      <w:r w:rsidR="007809C9" w:rsidRPr="00581794">
        <w:rPr>
          <w:b/>
          <w:bCs/>
          <w:sz w:val="28"/>
          <w:szCs w:val="28"/>
          <w:u w:val="single"/>
          <w:lang w:val="en-US"/>
        </w:rPr>
        <w:t>ICD Description</w:t>
      </w:r>
    </w:p>
    <w:p w:rsidR="007809C9" w:rsidRDefault="007809C9" w:rsidP="007809C9">
      <w:pPr>
        <w:rPr>
          <w:u w:val="single"/>
          <w:lang w:val="en-US"/>
        </w:rPr>
      </w:pPr>
      <w:r>
        <w:rPr>
          <w:u w:val="single"/>
          <w:lang w:val="en-US"/>
        </w:rPr>
        <w:t>Service to Fusion ICD</w:t>
      </w:r>
    </w:p>
    <w:p w:rsidR="007809C9" w:rsidRDefault="007809C9" w:rsidP="007809C9">
      <w:pPr>
        <w:rPr>
          <w:lang w:val="en-US"/>
        </w:rPr>
      </w:pPr>
      <w:r w:rsidRPr="006A1785">
        <w:rPr>
          <w:lang w:val="en-US"/>
        </w:rPr>
        <w:t xml:space="preserve">Each service </w:t>
      </w:r>
      <w:r>
        <w:rPr>
          <w:lang w:val="en-US"/>
        </w:rPr>
        <w:t xml:space="preserve">connects to the fusion using a UDP socket. The service will act as a client in this connection, and the fusion will be the server. Upon connection, the service will supply the fusion a unique service ID. The service ID will be given to the service by the Core admin, upon the creation of the service by the core admin. The same file will also indicate the port that the service will use as a source port when it connects to the fusion. The communication between the service and the fusion will be in UDP packets format, using the localhost IP 127.0.0.1 as both source and destination and the port numbers of the fusion server and the service client. </w:t>
      </w:r>
    </w:p>
    <w:p w:rsidR="007809C9" w:rsidRDefault="007809C9" w:rsidP="007809C9">
      <w:pPr>
        <w:rPr>
          <w:u w:val="single"/>
          <w:lang w:val="en-US"/>
        </w:rPr>
      </w:pPr>
      <w:r>
        <w:rPr>
          <w:u w:val="single"/>
          <w:lang w:val="en-US"/>
        </w:rPr>
        <w:t>HUB Fusion to Terminal Fusion ICD</w:t>
      </w:r>
    </w:p>
    <w:p w:rsidR="007809C9" w:rsidRDefault="007809C9" w:rsidP="007809C9">
      <w:pPr>
        <w:rPr>
          <w:u w:val="single"/>
          <w:lang w:val="en-US"/>
        </w:rPr>
      </w:pPr>
      <w:r>
        <w:rPr>
          <w:u w:val="single"/>
          <w:lang w:val="en-US"/>
        </w:rPr>
        <w:t>Core Admin to Fusion ICD</w:t>
      </w:r>
    </w:p>
    <w:p w:rsidR="007809C9" w:rsidRDefault="007809C9" w:rsidP="007809C9">
      <w:pPr>
        <w:rPr>
          <w:lang w:val="en-US"/>
        </w:rPr>
      </w:pPr>
      <w:r>
        <w:rPr>
          <w:lang w:val="en-US"/>
        </w:rPr>
        <w:t>Fusion to Core Admin - Update message</w:t>
      </w:r>
    </w:p>
    <w:p w:rsidR="007809C9" w:rsidRPr="00071C3F" w:rsidRDefault="007809C9" w:rsidP="007809C9">
      <w:pPr>
        <w:rPr>
          <w:lang w:val="en-US"/>
        </w:rPr>
      </w:pPr>
      <w:r>
        <w:rPr>
          <w:lang w:val="en-US"/>
        </w:rPr>
        <w:t>Core admin to Fusion - Ping message</w:t>
      </w:r>
    </w:p>
    <w:p w:rsidR="007809C9" w:rsidRDefault="007809C9" w:rsidP="007809C9">
      <w:pPr>
        <w:rPr>
          <w:u w:val="single"/>
          <w:lang w:val="en-US"/>
        </w:rPr>
      </w:pPr>
      <w:r>
        <w:rPr>
          <w:u w:val="single"/>
          <w:lang w:val="en-US"/>
        </w:rPr>
        <w:t>Core Admin to NMS ICD</w:t>
      </w:r>
    </w:p>
    <w:p w:rsidR="007809C9" w:rsidRPr="00647A30" w:rsidRDefault="007809C9" w:rsidP="007809C9">
      <w:pPr>
        <w:rPr>
          <w:lang w:val="en-US"/>
        </w:rPr>
      </w:pPr>
      <w:r w:rsidRPr="00647A30">
        <w:rPr>
          <w:lang w:val="en-US"/>
        </w:rPr>
        <w:t>HUB PP registration</w:t>
      </w:r>
    </w:p>
    <w:p w:rsidR="007809C9" w:rsidRDefault="007809C9" w:rsidP="007809C9">
      <w:pPr>
        <w:rPr>
          <w:lang w:val="en-US"/>
        </w:rPr>
      </w:pPr>
      <w:r w:rsidRPr="00647A30">
        <w:rPr>
          <w:lang w:val="en-US"/>
        </w:rPr>
        <w:t>Terminal Registration</w:t>
      </w:r>
    </w:p>
    <w:p w:rsidR="007809C9" w:rsidRDefault="007809C9" w:rsidP="007809C9">
      <w:pPr>
        <w:rPr>
          <w:lang w:val="en-US"/>
        </w:rPr>
      </w:pPr>
      <w:r>
        <w:rPr>
          <w:lang w:val="en-US"/>
        </w:rPr>
        <w:t>Activity report</w:t>
      </w:r>
    </w:p>
    <w:p w:rsidR="007809C9" w:rsidRPr="001F6836" w:rsidRDefault="001F6836" w:rsidP="007809C9">
      <w:pPr>
        <w:rPr>
          <w:u w:val="single"/>
          <w:lang w:val="en-US"/>
        </w:rPr>
      </w:pPr>
      <w:r w:rsidRPr="001F6836">
        <w:rPr>
          <w:u w:val="single"/>
          <w:lang w:val="en-US"/>
        </w:rPr>
        <w:t>Core admin HUB to Core Admin Terminal</w:t>
      </w:r>
    </w:p>
    <w:p w:rsidR="001F6836" w:rsidRDefault="00A41653" w:rsidP="007809C9">
      <w:pPr>
        <w:rPr>
          <w:lang w:val="en-US"/>
        </w:rPr>
      </w:pPr>
      <w:r>
        <w:rPr>
          <w:lang w:val="en-US"/>
        </w:rPr>
        <w:t>Reg</w:t>
      </w:r>
      <w:r w:rsidR="00744001">
        <w:rPr>
          <w:lang w:val="en-US"/>
        </w:rPr>
        <w:t>.</w:t>
      </w:r>
      <w:r>
        <w:rPr>
          <w:lang w:val="en-US"/>
        </w:rPr>
        <w:t xml:space="preserve"> Req</w:t>
      </w:r>
      <w:r w:rsidR="00744001">
        <w:rPr>
          <w:lang w:val="en-US"/>
        </w:rPr>
        <w:t>.</w:t>
      </w:r>
    </w:p>
    <w:p w:rsidR="00744001" w:rsidRDefault="00744001" w:rsidP="007809C9">
      <w:pPr>
        <w:rPr>
          <w:lang w:val="en-US"/>
        </w:rPr>
      </w:pPr>
    </w:p>
    <w:p w:rsidR="00744001" w:rsidRDefault="00744001" w:rsidP="007809C9">
      <w:pPr>
        <w:rPr>
          <w:lang w:val="en-US"/>
        </w:rPr>
      </w:pPr>
      <w:r>
        <w:rPr>
          <w:lang w:val="en-US"/>
        </w:rPr>
        <w:t>Reg. Reply</w:t>
      </w:r>
    </w:p>
    <w:p w:rsidR="00744001" w:rsidRDefault="00744001" w:rsidP="007809C9">
      <w:pPr>
        <w:rPr>
          <w:lang w:val="en-US"/>
        </w:rPr>
      </w:pPr>
    </w:p>
    <w:p w:rsidR="00744001" w:rsidRDefault="00744001" w:rsidP="007809C9">
      <w:pPr>
        <w:rPr>
          <w:lang w:val="en-US"/>
        </w:rPr>
      </w:pPr>
      <w:r>
        <w:rPr>
          <w:lang w:val="en-US"/>
        </w:rPr>
        <w:t>Errors report</w:t>
      </w:r>
    </w:p>
    <w:p w:rsidR="00744001" w:rsidRDefault="00744001" w:rsidP="007809C9">
      <w:pPr>
        <w:rPr>
          <w:lang w:val="en-US"/>
        </w:rPr>
      </w:pPr>
    </w:p>
    <w:p w:rsidR="00744001" w:rsidRDefault="00744001" w:rsidP="007809C9">
      <w:pPr>
        <w:rPr>
          <w:lang w:val="en-US"/>
        </w:rPr>
      </w:pPr>
      <w:r>
        <w:rPr>
          <w:lang w:val="en-US"/>
        </w:rPr>
        <w:t>Status report</w:t>
      </w:r>
    </w:p>
    <w:p w:rsidR="00744001" w:rsidRDefault="00744001" w:rsidP="007809C9">
      <w:pPr>
        <w:rPr>
          <w:rtl/>
          <w:lang w:val="en-US"/>
        </w:rPr>
      </w:pPr>
    </w:p>
    <w:p w:rsidR="00A41653" w:rsidRPr="00647A30" w:rsidRDefault="00A41653" w:rsidP="007809C9">
      <w:pPr>
        <w:rPr>
          <w:lang w:val="en-US"/>
        </w:rPr>
      </w:pPr>
    </w:p>
    <w:p w:rsidR="007809C9" w:rsidRDefault="007013DE" w:rsidP="007809C9">
      <w:pPr>
        <w:rPr>
          <w:u w:val="single"/>
          <w:lang w:val="en-US"/>
        </w:rPr>
      </w:pPr>
      <w:r>
        <w:rPr>
          <w:u w:val="single"/>
          <w:lang w:val="en-US"/>
        </w:rPr>
        <w:t>Modem Control</w:t>
      </w:r>
      <w:r w:rsidR="007809C9">
        <w:rPr>
          <w:u w:val="single"/>
          <w:lang w:val="en-US"/>
        </w:rPr>
        <w:t xml:space="preserve"> to HUB Modems ICD</w:t>
      </w:r>
    </w:p>
    <w:p w:rsidR="007809C9" w:rsidRDefault="007013DE" w:rsidP="007809C9">
      <w:pPr>
        <w:rPr>
          <w:u w:val="single"/>
          <w:lang w:val="en-US"/>
        </w:rPr>
      </w:pPr>
      <w:r>
        <w:rPr>
          <w:u w:val="single"/>
          <w:lang w:val="en-US"/>
        </w:rPr>
        <w:t>Service</w:t>
      </w:r>
      <w:r w:rsidR="007809C9">
        <w:rPr>
          <w:u w:val="single"/>
          <w:lang w:val="en-US"/>
        </w:rPr>
        <w:t xml:space="preserve"> to App Server ICD</w:t>
      </w:r>
    </w:p>
    <w:p w:rsidR="00C70B32" w:rsidRDefault="00C70B32" w:rsidP="007809C9">
      <w:pPr>
        <w:rPr>
          <w:u w:val="single"/>
          <w:lang w:val="en-US"/>
        </w:rPr>
      </w:pPr>
    </w:p>
    <w:p w:rsidR="000C7064" w:rsidRDefault="000C7064" w:rsidP="00895FE0">
      <w:pPr>
        <w:rPr>
          <w:lang w:val="en-US"/>
        </w:rPr>
      </w:pPr>
    </w:p>
    <w:p w:rsidR="000C7064" w:rsidRPr="00161ED5" w:rsidRDefault="00094C80" w:rsidP="00895FE0">
      <w:pPr>
        <w:rPr>
          <w:b/>
          <w:bCs/>
          <w:sz w:val="28"/>
          <w:szCs w:val="28"/>
          <w:u w:val="single"/>
          <w:lang w:val="en-US"/>
        </w:rPr>
      </w:pPr>
      <w:r w:rsidRPr="00161ED5">
        <w:rPr>
          <w:b/>
          <w:bCs/>
          <w:sz w:val="28"/>
          <w:szCs w:val="28"/>
          <w:u w:val="single"/>
          <w:lang w:val="en-US"/>
        </w:rPr>
        <w:t>Technician GUI</w:t>
      </w:r>
    </w:p>
    <w:p w:rsidR="00094C80" w:rsidRPr="00895FE0" w:rsidRDefault="005A123B" w:rsidP="00895FE0">
      <w:pPr>
        <w:rPr>
          <w:lang w:val="en-US"/>
        </w:rPr>
      </w:pPr>
      <w:r w:rsidRPr="005A123B">
        <w:rPr>
          <w:highlight w:val="yellow"/>
          <w:lang w:val="en-US"/>
        </w:rPr>
        <w:t>???</w:t>
      </w:r>
    </w:p>
    <w:p w:rsidR="009B2C04" w:rsidRDefault="009B2C04" w:rsidP="00576EB7">
      <w:pPr>
        <w:rPr>
          <w:lang w:val="en-US"/>
        </w:rPr>
      </w:pPr>
    </w:p>
    <w:p w:rsidR="00327C84" w:rsidRPr="00161ED5" w:rsidRDefault="00CA5DFA" w:rsidP="00576EB7">
      <w:pPr>
        <w:rPr>
          <w:b/>
          <w:bCs/>
          <w:sz w:val="28"/>
          <w:szCs w:val="28"/>
          <w:u w:val="single"/>
          <w:lang w:val="en-US"/>
        </w:rPr>
      </w:pPr>
      <w:r w:rsidRPr="00161ED5">
        <w:rPr>
          <w:rFonts w:hint="cs"/>
          <w:b/>
          <w:bCs/>
          <w:sz w:val="28"/>
          <w:szCs w:val="28"/>
          <w:u w:val="single"/>
          <w:lang w:val="en-US"/>
        </w:rPr>
        <w:t>C</w:t>
      </w:r>
      <w:r w:rsidRPr="00161ED5">
        <w:rPr>
          <w:b/>
          <w:bCs/>
          <w:sz w:val="28"/>
          <w:szCs w:val="28"/>
          <w:u w:val="single"/>
          <w:lang w:val="en-US"/>
        </w:rPr>
        <w:t xml:space="preserve">onfiguration </w:t>
      </w:r>
      <w:r w:rsidR="00B111E9" w:rsidRPr="00161ED5">
        <w:rPr>
          <w:b/>
          <w:bCs/>
          <w:sz w:val="28"/>
          <w:szCs w:val="28"/>
          <w:u w:val="single"/>
          <w:lang w:val="en-US"/>
        </w:rPr>
        <w:t>P</w:t>
      </w:r>
      <w:r w:rsidRPr="00161ED5">
        <w:rPr>
          <w:b/>
          <w:bCs/>
          <w:sz w:val="28"/>
          <w:szCs w:val="28"/>
          <w:u w:val="single"/>
          <w:lang w:val="en-US"/>
        </w:rPr>
        <w:t>arameters</w:t>
      </w:r>
      <w:r w:rsidR="007271DD">
        <w:rPr>
          <w:b/>
          <w:bCs/>
          <w:sz w:val="28"/>
          <w:szCs w:val="28"/>
          <w:u w:val="single"/>
          <w:lang w:val="en-US"/>
        </w:rPr>
        <w:t xml:space="preserve"> (work in progress…)</w:t>
      </w:r>
    </w:p>
    <w:p w:rsidR="00B111E9" w:rsidRDefault="00B111E9" w:rsidP="00576EB7">
      <w:pPr>
        <w:rPr>
          <w:lang w:val="en-US"/>
        </w:rPr>
      </w:pPr>
      <w:r>
        <w:rPr>
          <w:lang w:val="en-US"/>
        </w:rPr>
        <w:t>The following parameters will be defined in a local file or retrieved from the NMS</w:t>
      </w:r>
      <w:r w:rsidR="009B6A12">
        <w:rPr>
          <w:lang w:val="en-US"/>
        </w:rPr>
        <w:t>.</w:t>
      </w:r>
    </w:p>
    <w:p w:rsidR="009B6A12" w:rsidRDefault="009B6A12" w:rsidP="00576EB7">
      <w:pPr>
        <w:rPr>
          <w:lang w:val="en-US"/>
        </w:rPr>
      </w:pPr>
    </w:p>
    <w:tbl>
      <w:tblPr>
        <w:tblStyle w:val="TableGrid"/>
        <w:tblW w:w="0" w:type="auto"/>
        <w:tblLook w:val="04A0"/>
      </w:tblPr>
      <w:tblGrid>
        <w:gridCol w:w="3311"/>
        <w:gridCol w:w="1812"/>
        <w:gridCol w:w="1658"/>
        <w:gridCol w:w="2461"/>
      </w:tblGrid>
      <w:tr w:rsidR="006D44C4" w:rsidTr="00AD2A64">
        <w:tc>
          <w:tcPr>
            <w:tcW w:w="1838" w:type="dxa"/>
          </w:tcPr>
          <w:p w:rsidR="009B6A12" w:rsidRDefault="009B6A12" w:rsidP="00576EB7">
            <w:pPr>
              <w:rPr>
                <w:lang w:val="en-US"/>
              </w:rPr>
            </w:pPr>
            <w:r>
              <w:rPr>
                <w:lang w:val="en-US"/>
              </w:rPr>
              <w:t>Parameter</w:t>
            </w:r>
          </w:p>
        </w:tc>
        <w:tc>
          <w:tcPr>
            <w:tcW w:w="2023" w:type="dxa"/>
          </w:tcPr>
          <w:p w:rsidR="009B6A12" w:rsidRDefault="00977763" w:rsidP="00576EB7">
            <w:pPr>
              <w:rPr>
                <w:lang w:val="en-US"/>
              </w:rPr>
            </w:pPr>
            <w:r>
              <w:rPr>
                <w:lang w:val="en-US"/>
              </w:rPr>
              <w:t>Used by (</w:t>
            </w:r>
            <w:r w:rsidR="009B6A12">
              <w:rPr>
                <w:lang w:val="en-US"/>
              </w:rPr>
              <w:t>Unit</w:t>
            </w:r>
            <w:r>
              <w:rPr>
                <w:lang w:val="en-US"/>
              </w:rPr>
              <w:t>)</w:t>
            </w:r>
          </w:p>
        </w:tc>
        <w:tc>
          <w:tcPr>
            <w:tcW w:w="1774" w:type="dxa"/>
          </w:tcPr>
          <w:p w:rsidR="009B6A12" w:rsidRDefault="0066145D" w:rsidP="00576EB7">
            <w:pPr>
              <w:rPr>
                <w:lang w:val="en-US"/>
              </w:rPr>
            </w:pPr>
            <w:r>
              <w:rPr>
                <w:lang w:val="en-US"/>
              </w:rPr>
              <w:t>Suggested value</w:t>
            </w:r>
          </w:p>
        </w:tc>
        <w:tc>
          <w:tcPr>
            <w:tcW w:w="2724" w:type="dxa"/>
          </w:tcPr>
          <w:p w:rsidR="009B6A12" w:rsidRDefault="00531EE7" w:rsidP="00576EB7">
            <w:pPr>
              <w:rPr>
                <w:lang w:val="en-US"/>
              </w:rPr>
            </w:pPr>
            <w:r>
              <w:rPr>
                <w:lang w:val="en-US"/>
              </w:rPr>
              <w:t>Description</w:t>
            </w:r>
          </w:p>
        </w:tc>
      </w:tr>
      <w:tr w:rsidR="006D44C4" w:rsidTr="00AD2A64">
        <w:tc>
          <w:tcPr>
            <w:tcW w:w="1838" w:type="dxa"/>
          </w:tcPr>
          <w:p w:rsidR="009B6A12" w:rsidRDefault="00124160" w:rsidP="00576EB7">
            <w:pPr>
              <w:rPr>
                <w:lang w:val="en-US"/>
              </w:rPr>
            </w:pPr>
            <w:r>
              <w:rPr>
                <w:lang w:val="en-US"/>
              </w:rPr>
              <w:t>App. Server IP address</w:t>
            </w:r>
          </w:p>
        </w:tc>
        <w:tc>
          <w:tcPr>
            <w:tcW w:w="2023" w:type="dxa"/>
          </w:tcPr>
          <w:p w:rsidR="009B6A12" w:rsidRDefault="00531EE7" w:rsidP="00576EB7">
            <w:pPr>
              <w:rPr>
                <w:lang w:val="en-US"/>
              </w:rPr>
            </w:pPr>
            <w:r>
              <w:rPr>
                <w:lang w:val="en-US"/>
              </w:rPr>
              <w:t>Core Admin</w:t>
            </w:r>
          </w:p>
        </w:tc>
        <w:tc>
          <w:tcPr>
            <w:tcW w:w="1774" w:type="dxa"/>
          </w:tcPr>
          <w:p w:rsidR="009B6A12" w:rsidRDefault="00664C6B" w:rsidP="00576EB7">
            <w:pPr>
              <w:rPr>
                <w:lang w:val="en-US"/>
              </w:rPr>
            </w:pPr>
            <w:r>
              <w:rPr>
                <w:lang w:val="en-US"/>
              </w:rPr>
              <w:t>TBD</w:t>
            </w:r>
          </w:p>
        </w:tc>
        <w:tc>
          <w:tcPr>
            <w:tcW w:w="2724" w:type="dxa"/>
          </w:tcPr>
          <w:p w:rsidR="009B6A12" w:rsidRDefault="007808A9" w:rsidP="00576EB7">
            <w:pPr>
              <w:rPr>
                <w:lang w:val="en-US"/>
              </w:rPr>
            </w:pPr>
            <w:r>
              <w:rPr>
                <w:lang w:val="en-US"/>
              </w:rPr>
              <w:t xml:space="preserve">The external app server IP address or hostname. </w:t>
            </w:r>
            <w:r w:rsidR="009F3B7A">
              <w:rPr>
                <w:lang w:val="en-US"/>
              </w:rPr>
              <w:t xml:space="preserve">May be </w:t>
            </w:r>
            <w:r w:rsidR="00FF37EE">
              <w:rPr>
                <w:lang w:val="en-US"/>
              </w:rPr>
              <w:t>d</w:t>
            </w:r>
            <w:r>
              <w:rPr>
                <w:lang w:val="en-US"/>
              </w:rPr>
              <w:t xml:space="preserve">ifferent for </w:t>
            </w:r>
            <w:r w:rsidR="009F3B7A">
              <w:rPr>
                <w:lang w:val="en-US"/>
              </w:rPr>
              <w:t xml:space="preserve">different terminals </w:t>
            </w:r>
            <w:r w:rsidR="006F06EE">
              <w:rPr>
                <w:lang w:val="en-US"/>
              </w:rPr>
              <w:t>and/</w:t>
            </w:r>
            <w:r w:rsidR="009F3B7A">
              <w:rPr>
                <w:lang w:val="en-US"/>
              </w:rPr>
              <w:t>or services.</w:t>
            </w:r>
          </w:p>
        </w:tc>
      </w:tr>
      <w:tr w:rsidR="006D44C4" w:rsidTr="00AD2A64">
        <w:tc>
          <w:tcPr>
            <w:tcW w:w="1838" w:type="dxa"/>
          </w:tcPr>
          <w:p w:rsidR="00977763" w:rsidRDefault="00977763" w:rsidP="00977763">
            <w:pPr>
              <w:rPr>
                <w:lang w:val="en-US"/>
              </w:rPr>
            </w:pPr>
            <w:r>
              <w:rPr>
                <w:lang w:val="en-US"/>
              </w:rPr>
              <w:t>App. Server port</w:t>
            </w:r>
          </w:p>
        </w:tc>
        <w:tc>
          <w:tcPr>
            <w:tcW w:w="2023" w:type="dxa"/>
          </w:tcPr>
          <w:p w:rsidR="00977763" w:rsidRDefault="00977763" w:rsidP="00977763">
            <w:pPr>
              <w:rPr>
                <w:lang w:val="en-US"/>
              </w:rPr>
            </w:pPr>
            <w:r>
              <w:rPr>
                <w:lang w:val="en-US"/>
              </w:rPr>
              <w:t>Core Admin</w:t>
            </w:r>
          </w:p>
        </w:tc>
        <w:tc>
          <w:tcPr>
            <w:tcW w:w="1774" w:type="dxa"/>
          </w:tcPr>
          <w:p w:rsidR="00977763" w:rsidRDefault="00664C6B" w:rsidP="00977763">
            <w:pPr>
              <w:rPr>
                <w:lang w:val="en-US"/>
              </w:rPr>
            </w:pPr>
            <w:r>
              <w:rPr>
                <w:lang w:val="en-US"/>
              </w:rPr>
              <w:t>TBD</w:t>
            </w:r>
          </w:p>
        </w:tc>
        <w:tc>
          <w:tcPr>
            <w:tcW w:w="2724" w:type="dxa"/>
          </w:tcPr>
          <w:p w:rsidR="00977763" w:rsidRDefault="00925707" w:rsidP="00977763">
            <w:pPr>
              <w:rPr>
                <w:lang w:val="en-US"/>
              </w:rPr>
            </w:pPr>
            <w:r>
              <w:rPr>
                <w:lang w:val="en-US"/>
              </w:rPr>
              <w:t xml:space="preserve">The external app server UDP port. May be </w:t>
            </w:r>
            <w:r w:rsidR="00FF37EE">
              <w:rPr>
                <w:lang w:val="en-US"/>
              </w:rPr>
              <w:t>d</w:t>
            </w:r>
            <w:r>
              <w:rPr>
                <w:lang w:val="en-US"/>
              </w:rPr>
              <w:t xml:space="preserve">ifferent for different terminals </w:t>
            </w:r>
            <w:r w:rsidR="006F06EE">
              <w:rPr>
                <w:lang w:val="en-US"/>
              </w:rPr>
              <w:t>and/</w:t>
            </w:r>
            <w:r>
              <w:rPr>
                <w:lang w:val="en-US"/>
              </w:rPr>
              <w:t>or services.</w:t>
            </w:r>
          </w:p>
        </w:tc>
      </w:tr>
      <w:tr w:rsidR="006D44C4" w:rsidTr="00AD2A64">
        <w:tc>
          <w:tcPr>
            <w:tcW w:w="1838" w:type="dxa"/>
          </w:tcPr>
          <w:p w:rsidR="00977763" w:rsidRDefault="00977763" w:rsidP="00977763">
            <w:pPr>
              <w:rPr>
                <w:lang w:val="en-US"/>
              </w:rPr>
            </w:pPr>
            <w:r>
              <w:rPr>
                <w:lang w:val="en-US"/>
              </w:rPr>
              <w:t xml:space="preserve">Service </w:t>
            </w:r>
            <w:r w:rsidR="008F46E3">
              <w:rPr>
                <w:lang w:val="en-US"/>
              </w:rPr>
              <w:t xml:space="preserve">source </w:t>
            </w:r>
            <w:r>
              <w:rPr>
                <w:lang w:val="en-US"/>
              </w:rPr>
              <w:t>port</w:t>
            </w:r>
            <w:r w:rsidR="00B95CC9">
              <w:rPr>
                <w:lang w:val="en-US"/>
              </w:rPr>
              <w:t xml:space="preserve"> for the app server</w:t>
            </w:r>
          </w:p>
        </w:tc>
        <w:tc>
          <w:tcPr>
            <w:tcW w:w="2023" w:type="dxa"/>
          </w:tcPr>
          <w:p w:rsidR="00977763" w:rsidRDefault="00977763" w:rsidP="00977763">
            <w:pPr>
              <w:rPr>
                <w:lang w:val="en-US"/>
              </w:rPr>
            </w:pPr>
            <w:r>
              <w:rPr>
                <w:lang w:val="en-US"/>
              </w:rPr>
              <w:t>Core Admin</w:t>
            </w:r>
          </w:p>
        </w:tc>
        <w:tc>
          <w:tcPr>
            <w:tcW w:w="1774" w:type="dxa"/>
          </w:tcPr>
          <w:p w:rsidR="00977763" w:rsidRDefault="008F46E3" w:rsidP="00977763">
            <w:pPr>
              <w:rPr>
                <w:lang w:val="en-US"/>
              </w:rPr>
            </w:pPr>
            <w:r>
              <w:rPr>
                <w:lang w:val="en-US"/>
              </w:rPr>
              <w:t>TBD</w:t>
            </w:r>
          </w:p>
        </w:tc>
        <w:tc>
          <w:tcPr>
            <w:tcW w:w="2724" w:type="dxa"/>
          </w:tcPr>
          <w:p w:rsidR="00977763" w:rsidRDefault="009476D4" w:rsidP="00977763">
            <w:pPr>
              <w:rPr>
                <w:lang w:val="en-US"/>
              </w:rPr>
            </w:pPr>
            <w:r>
              <w:rPr>
                <w:lang w:val="en-US"/>
              </w:rPr>
              <w:t xml:space="preserve">Each service in the HUB PP will have a unique </w:t>
            </w:r>
            <w:r w:rsidR="007C64FD">
              <w:rPr>
                <w:lang w:val="en-US"/>
              </w:rPr>
              <w:t>source port for the App server connection.</w:t>
            </w:r>
          </w:p>
        </w:tc>
      </w:tr>
      <w:tr w:rsidR="006D44C4" w:rsidTr="00AD2A64">
        <w:tc>
          <w:tcPr>
            <w:tcW w:w="1838" w:type="dxa"/>
          </w:tcPr>
          <w:p w:rsidR="00B95CC9" w:rsidRDefault="00B95CC9" w:rsidP="00B95CC9">
            <w:pPr>
              <w:rPr>
                <w:lang w:val="en-US"/>
              </w:rPr>
            </w:pPr>
            <w:r>
              <w:rPr>
                <w:lang w:val="en-US"/>
              </w:rPr>
              <w:t>Service source port for the Fusion</w:t>
            </w:r>
          </w:p>
        </w:tc>
        <w:tc>
          <w:tcPr>
            <w:tcW w:w="2023" w:type="dxa"/>
          </w:tcPr>
          <w:p w:rsidR="00F2623F" w:rsidRDefault="00B95CC9" w:rsidP="00B95CC9">
            <w:pPr>
              <w:rPr>
                <w:lang w:val="en-US"/>
              </w:rPr>
            </w:pPr>
            <w:r>
              <w:rPr>
                <w:lang w:val="en-US"/>
              </w:rPr>
              <w:t>Core Admin</w:t>
            </w:r>
          </w:p>
          <w:p w:rsidR="00B95CC9" w:rsidRDefault="00B95CC9" w:rsidP="00B95CC9">
            <w:pPr>
              <w:rPr>
                <w:lang w:val="en-US"/>
              </w:rPr>
            </w:pPr>
            <w:r>
              <w:rPr>
                <w:lang w:val="en-US"/>
              </w:rPr>
              <w:t>&amp; Fusion</w:t>
            </w:r>
          </w:p>
        </w:tc>
        <w:tc>
          <w:tcPr>
            <w:tcW w:w="1774" w:type="dxa"/>
          </w:tcPr>
          <w:p w:rsidR="00B95CC9" w:rsidRDefault="00B95CC9" w:rsidP="00B95CC9">
            <w:pPr>
              <w:rPr>
                <w:lang w:val="en-US"/>
              </w:rPr>
            </w:pPr>
            <w:r>
              <w:rPr>
                <w:lang w:val="en-US"/>
              </w:rPr>
              <w:t>TBD</w:t>
            </w:r>
          </w:p>
        </w:tc>
        <w:tc>
          <w:tcPr>
            <w:tcW w:w="2724" w:type="dxa"/>
          </w:tcPr>
          <w:p w:rsidR="00B95CC9" w:rsidRDefault="00B95CC9" w:rsidP="00B95CC9">
            <w:pPr>
              <w:rPr>
                <w:lang w:val="en-US"/>
              </w:rPr>
            </w:pPr>
            <w:r>
              <w:rPr>
                <w:lang w:val="en-US"/>
              </w:rPr>
              <w:t xml:space="preserve">Each service in the HUB PP will have a unique source port for the </w:t>
            </w:r>
            <w:r w:rsidR="00C95859">
              <w:rPr>
                <w:lang w:val="en-US"/>
              </w:rPr>
              <w:t>Fusion</w:t>
            </w:r>
            <w:r>
              <w:rPr>
                <w:lang w:val="en-US"/>
              </w:rPr>
              <w:t xml:space="preserve"> connection.</w:t>
            </w:r>
          </w:p>
        </w:tc>
      </w:tr>
      <w:tr w:rsidR="006D44C4" w:rsidTr="00AD2A64">
        <w:tc>
          <w:tcPr>
            <w:tcW w:w="1838" w:type="dxa"/>
          </w:tcPr>
          <w:p w:rsidR="00B95CC9" w:rsidRDefault="00B95CC9" w:rsidP="00B95CC9">
            <w:pPr>
              <w:rPr>
                <w:lang w:val="en-US"/>
              </w:rPr>
            </w:pPr>
            <w:r>
              <w:rPr>
                <w:lang w:val="en-US"/>
              </w:rPr>
              <w:t>Ping time out</w:t>
            </w:r>
          </w:p>
        </w:tc>
        <w:tc>
          <w:tcPr>
            <w:tcW w:w="2023" w:type="dxa"/>
          </w:tcPr>
          <w:p w:rsidR="00B95CC9" w:rsidRDefault="00B95CC9" w:rsidP="00B95CC9">
            <w:pPr>
              <w:rPr>
                <w:lang w:val="en-US"/>
              </w:rPr>
            </w:pPr>
            <w:r>
              <w:rPr>
                <w:lang w:val="en-US"/>
              </w:rPr>
              <w:t>Core Admin</w:t>
            </w:r>
          </w:p>
        </w:tc>
        <w:tc>
          <w:tcPr>
            <w:tcW w:w="1774" w:type="dxa"/>
          </w:tcPr>
          <w:p w:rsidR="00B95CC9" w:rsidRDefault="00B95CC9" w:rsidP="00B95CC9">
            <w:pPr>
              <w:rPr>
                <w:lang w:val="en-US"/>
              </w:rPr>
            </w:pPr>
            <w:r>
              <w:rPr>
                <w:lang w:val="en-US"/>
              </w:rPr>
              <w:t>TBD</w:t>
            </w:r>
          </w:p>
        </w:tc>
        <w:tc>
          <w:tcPr>
            <w:tcW w:w="2724" w:type="dxa"/>
          </w:tcPr>
          <w:p w:rsidR="00B95CC9" w:rsidRDefault="00D12682" w:rsidP="00B95CC9">
            <w:pPr>
              <w:rPr>
                <w:lang w:val="en-US"/>
              </w:rPr>
            </w:pPr>
            <w:r>
              <w:rPr>
                <w:lang w:val="en-US"/>
              </w:rPr>
              <w:t xml:space="preserve">Time </w:t>
            </w:r>
            <w:r w:rsidR="00963DCA">
              <w:rPr>
                <w:lang w:val="en-US"/>
              </w:rPr>
              <w:t>period to wait until the Core Admin sends a ping message to the terminal.</w:t>
            </w:r>
          </w:p>
        </w:tc>
      </w:tr>
      <w:tr w:rsidR="006D44C4" w:rsidTr="00AD2A64">
        <w:tc>
          <w:tcPr>
            <w:tcW w:w="1838" w:type="dxa"/>
          </w:tcPr>
          <w:p w:rsidR="00B95CC9" w:rsidRDefault="00B95CC9" w:rsidP="00B95CC9">
            <w:pPr>
              <w:rPr>
                <w:lang w:val="en-US"/>
              </w:rPr>
            </w:pPr>
            <w:r>
              <w:rPr>
                <w:lang w:val="en-US"/>
              </w:rPr>
              <w:t>Inactive time out</w:t>
            </w:r>
          </w:p>
        </w:tc>
        <w:tc>
          <w:tcPr>
            <w:tcW w:w="2023" w:type="dxa"/>
          </w:tcPr>
          <w:p w:rsidR="00B95CC9" w:rsidRDefault="00B95CC9" w:rsidP="00B95CC9">
            <w:pPr>
              <w:rPr>
                <w:lang w:val="en-US"/>
              </w:rPr>
            </w:pPr>
            <w:r>
              <w:rPr>
                <w:lang w:val="en-US"/>
              </w:rPr>
              <w:t>Core Admin</w:t>
            </w:r>
          </w:p>
        </w:tc>
        <w:tc>
          <w:tcPr>
            <w:tcW w:w="1774" w:type="dxa"/>
          </w:tcPr>
          <w:p w:rsidR="00B95CC9" w:rsidRDefault="00B95CC9" w:rsidP="00B95CC9">
            <w:pPr>
              <w:rPr>
                <w:lang w:val="en-US"/>
              </w:rPr>
            </w:pPr>
            <w:r>
              <w:rPr>
                <w:lang w:val="en-US"/>
              </w:rPr>
              <w:t>TBD</w:t>
            </w:r>
          </w:p>
        </w:tc>
        <w:tc>
          <w:tcPr>
            <w:tcW w:w="2724" w:type="dxa"/>
          </w:tcPr>
          <w:p w:rsidR="00B95CC9" w:rsidRDefault="00963DCA" w:rsidP="00B95CC9">
            <w:pPr>
              <w:rPr>
                <w:lang w:val="en-US"/>
              </w:rPr>
            </w:pPr>
            <w:r>
              <w:rPr>
                <w:lang w:val="en-US"/>
              </w:rPr>
              <w:t xml:space="preserve">Time period to wait </w:t>
            </w:r>
            <w:r w:rsidR="00BB2EAF">
              <w:rPr>
                <w:lang w:val="en-US"/>
              </w:rPr>
              <w:t>from the time a ping was sent until the terminal is declared inactive.</w:t>
            </w:r>
          </w:p>
        </w:tc>
      </w:tr>
      <w:tr w:rsidR="006D44C4" w:rsidTr="00AD2A64">
        <w:tc>
          <w:tcPr>
            <w:tcW w:w="1838" w:type="dxa"/>
          </w:tcPr>
          <w:p w:rsidR="00B95CC9" w:rsidRDefault="00B95CC9" w:rsidP="00B95CC9">
            <w:pPr>
              <w:rPr>
                <w:lang w:val="en-US"/>
              </w:rPr>
            </w:pPr>
            <w:r>
              <w:rPr>
                <w:lang w:val="en-US"/>
              </w:rPr>
              <w:t>Fusion server port</w:t>
            </w:r>
          </w:p>
        </w:tc>
        <w:tc>
          <w:tcPr>
            <w:tcW w:w="2023" w:type="dxa"/>
          </w:tcPr>
          <w:p w:rsidR="00B95CC9" w:rsidRDefault="00B95CC9" w:rsidP="00B95CC9">
            <w:pPr>
              <w:rPr>
                <w:lang w:val="en-US"/>
              </w:rPr>
            </w:pPr>
            <w:r>
              <w:rPr>
                <w:lang w:val="en-US"/>
              </w:rPr>
              <w:t>Fusion</w:t>
            </w:r>
          </w:p>
        </w:tc>
        <w:tc>
          <w:tcPr>
            <w:tcW w:w="1774" w:type="dxa"/>
          </w:tcPr>
          <w:p w:rsidR="00B95CC9" w:rsidRDefault="00D12682" w:rsidP="00B95CC9">
            <w:pPr>
              <w:rPr>
                <w:lang w:val="en-US"/>
              </w:rPr>
            </w:pPr>
            <w:r>
              <w:rPr>
                <w:lang w:val="en-US"/>
              </w:rPr>
              <w:t>TBD</w:t>
            </w:r>
          </w:p>
        </w:tc>
        <w:tc>
          <w:tcPr>
            <w:tcW w:w="2724" w:type="dxa"/>
          </w:tcPr>
          <w:p w:rsidR="00B95CC9" w:rsidRDefault="000D5678" w:rsidP="00B95CC9">
            <w:pPr>
              <w:rPr>
                <w:lang w:val="en-US"/>
              </w:rPr>
            </w:pPr>
            <w:r>
              <w:rPr>
                <w:lang w:val="en-US"/>
              </w:rPr>
              <w:t xml:space="preserve">The port to which the services and Core Admin are connecting </w:t>
            </w:r>
            <w:r w:rsidR="00143D8E">
              <w:rPr>
                <w:lang w:val="en-US"/>
              </w:rPr>
              <w:t>with the fusion.</w:t>
            </w:r>
          </w:p>
        </w:tc>
      </w:tr>
      <w:tr w:rsidR="006D44C4" w:rsidTr="00AD2A64">
        <w:tc>
          <w:tcPr>
            <w:tcW w:w="1838" w:type="dxa"/>
          </w:tcPr>
          <w:p w:rsidR="006310FD" w:rsidRDefault="006310FD" w:rsidP="006310FD">
            <w:pPr>
              <w:rPr>
                <w:lang w:val="en-US"/>
              </w:rPr>
            </w:pPr>
            <w:r w:rsidRPr="00764EA5">
              <w:rPr>
                <w:lang w:val="en-US"/>
              </w:rPr>
              <w:t>Initial</w:t>
            </w:r>
            <w:r w:rsidR="00EB66F2">
              <w:rPr>
                <w:lang w:val="en-US"/>
              </w:rPr>
              <w:t>_</w:t>
            </w:r>
            <w:r w:rsidRPr="00764EA5">
              <w:rPr>
                <w:lang w:val="en-US"/>
              </w:rPr>
              <w:t>short</w:t>
            </w:r>
            <w:r w:rsidR="00EB66F2">
              <w:rPr>
                <w:lang w:val="en-US"/>
              </w:rPr>
              <w:t>_</w:t>
            </w:r>
            <w:r w:rsidRPr="00764EA5">
              <w:rPr>
                <w:lang w:val="en-US"/>
              </w:rPr>
              <w:t>terminal</w:t>
            </w:r>
            <w:r w:rsidR="00EB66F2">
              <w:rPr>
                <w:lang w:val="en-US"/>
              </w:rPr>
              <w:t>_</w:t>
            </w:r>
            <w:r w:rsidRPr="00764EA5">
              <w:rPr>
                <w:lang w:val="en-US"/>
              </w:rPr>
              <w:t>ID</w:t>
            </w:r>
          </w:p>
          <w:p w:rsidR="00C0364D" w:rsidRDefault="00C0364D" w:rsidP="006310FD">
            <w:pPr>
              <w:rPr>
                <w:lang w:val="en-US"/>
              </w:rPr>
            </w:pPr>
          </w:p>
          <w:p w:rsidR="00C0364D" w:rsidRPr="00764EA5" w:rsidRDefault="00C0364D" w:rsidP="006310FD">
            <w:pPr>
              <w:rPr>
                <w:lang w:val="en-US"/>
              </w:rPr>
            </w:pPr>
          </w:p>
          <w:p w:rsidR="00B95CC9" w:rsidRDefault="00B95CC9" w:rsidP="00EC19B5">
            <w:pPr>
              <w:rPr>
                <w:lang w:val="en-US"/>
              </w:rPr>
            </w:pPr>
          </w:p>
        </w:tc>
        <w:tc>
          <w:tcPr>
            <w:tcW w:w="2023" w:type="dxa"/>
          </w:tcPr>
          <w:p w:rsidR="00B95CC9" w:rsidRDefault="00FA2312" w:rsidP="00B95CC9">
            <w:pPr>
              <w:rPr>
                <w:lang w:val="en-US"/>
              </w:rPr>
            </w:pPr>
            <w:r>
              <w:rPr>
                <w:lang w:val="en-US"/>
              </w:rPr>
              <w:t>Core Admin</w:t>
            </w:r>
          </w:p>
        </w:tc>
        <w:tc>
          <w:tcPr>
            <w:tcW w:w="1774" w:type="dxa"/>
          </w:tcPr>
          <w:p w:rsidR="00B95CC9" w:rsidRDefault="00E715BC" w:rsidP="00B95CC9">
            <w:pPr>
              <w:rPr>
                <w:lang w:val="en-US"/>
              </w:rPr>
            </w:pPr>
            <w:r>
              <w:rPr>
                <w:lang w:val="en-US"/>
              </w:rPr>
              <w:t>1</w:t>
            </w:r>
          </w:p>
        </w:tc>
        <w:tc>
          <w:tcPr>
            <w:tcW w:w="2724" w:type="dxa"/>
          </w:tcPr>
          <w:p w:rsidR="00B95CC9" w:rsidRDefault="00E715BC" w:rsidP="00B95CC9">
            <w:pPr>
              <w:rPr>
                <w:lang w:val="en-US"/>
              </w:rPr>
            </w:pPr>
            <w:r>
              <w:rPr>
                <w:lang w:val="en-US"/>
              </w:rPr>
              <w:t xml:space="preserve">The first </w:t>
            </w:r>
            <w:r w:rsidR="003349B8">
              <w:rPr>
                <w:lang w:val="en-US"/>
              </w:rPr>
              <w:t xml:space="preserve">terminal </w:t>
            </w:r>
            <w:r>
              <w:rPr>
                <w:lang w:val="en-US"/>
              </w:rPr>
              <w:t xml:space="preserve">short ID </w:t>
            </w:r>
          </w:p>
        </w:tc>
      </w:tr>
      <w:tr w:rsidR="005178B8" w:rsidTr="00AD2A64">
        <w:tc>
          <w:tcPr>
            <w:tcW w:w="1838" w:type="dxa"/>
          </w:tcPr>
          <w:p w:rsidR="00C0364D" w:rsidRPr="00764EA5" w:rsidRDefault="00C0364D" w:rsidP="00C0364D">
            <w:pPr>
              <w:rPr>
                <w:lang w:val="en-US"/>
              </w:rPr>
            </w:pPr>
            <w:r w:rsidRPr="00764EA5">
              <w:rPr>
                <w:lang w:val="en-US"/>
              </w:rPr>
              <w:t>Initial</w:t>
            </w:r>
            <w:r w:rsidR="001B6FF5">
              <w:rPr>
                <w:lang w:val="en-US"/>
              </w:rPr>
              <w:t>_</w:t>
            </w:r>
            <w:r w:rsidRPr="00764EA5">
              <w:rPr>
                <w:lang w:val="en-US"/>
              </w:rPr>
              <w:t>service</w:t>
            </w:r>
            <w:r w:rsidR="001B6FF5">
              <w:rPr>
                <w:lang w:val="en-US"/>
              </w:rPr>
              <w:t>_</w:t>
            </w:r>
            <w:r w:rsidRPr="00764EA5">
              <w:rPr>
                <w:lang w:val="en-US"/>
              </w:rPr>
              <w:t>source</w:t>
            </w:r>
            <w:r w:rsidR="001F0961">
              <w:rPr>
                <w:lang w:val="en-US"/>
              </w:rPr>
              <w:t>_</w:t>
            </w:r>
            <w:r w:rsidRPr="00764EA5">
              <w:rPr>
                <w:lang w:val="en-US"/>
              </w:rPr>
              <w:t>port</w:t>
            </w:r>
            <w:r w:rsidR="005178B8">
              <w:rPr>
                <w:lang w:val="en-US"/>
              </w:rPr>
              <w:t>_</w:t>
            </w:r>
            <w:r w:rsidR="006D44C4">
              <w:rPr>
                <w:lang w:val="en-US"/>
              </w:rPr>
              <w:t>fusion</w:t>
            </w:r>
          </w:p>
          <w:p w:rsidR="00C0364D" w:rsidRPr="00764EA5" w:rsidRDefault="00C0364D" w:rsidP="006310FD">
            <w:pPr>
              <w:rPr>
                <w:lang w:val="en-US"/>
              </w:rPr>
            </w:pPr>
          </w:p>
        </w:tc>
        <w:tc>
          <w:tcPr>
            <w:tcW w:w="2023" w:type="dxa"/>
          </w:tcPr>
          <w:p w:rsidR="00C0364D" w:rsidRDefault="00AE6302" w:rsidP="00B95CC9">
            <w:pPr>
              <w:rPr>
                <w:lang w:val="en-US"/>
              </w:rPr>
            </w:pPr>
            <w:r>
              <w:rPr>
                <w:lang w:val="en-US"/>
              </w:rPr>
              <w:t>Service</w:t>
            </w:r>
            <w:r w:rsidR="001F0961">
              <w:rPr>
                <w:lang w:val="en-US"/>
              </w:rPr>
              <w:t xml:space="preserve"> and </w:t>
            </w:r>
            <w:r w:rsidR="001F0961" w:rsidRPr="00764EA5">
              <w:rPr>
                <w:lang w:val="en-US"/>
              </w:rPr>
              <w:t>Fusion</w:t>
            </w:r>
          </w:p>
        </w:tc>
        <w:tc>
          <w:tcPr>
            <w:tcW w:w="1774" w:type="dxa"/>
          </w:tcPr>
          <w:p w:rsidR="00C0364D" w:rsidRDefault="001F0961" w:rsidP="00B95CC9">
            <w:pPr>
              <w:rPr>
                <w:lang w:val="en-US"/>
              </w:rPr>
            </w:pPr>
            <w:r>
              <w:rPr>
                <w:lang w:val="en-US"/>
              </w:rPr>
              <w:t>TBD</w:t>
            </w:r>
          </w:p>
        </w:tc>
        <w:tc>
          <w:tcPr>
            <w:tcW w:w="2724" w:type="dxa"/>
          </w:tcPr>
          <w:p w:rsidR="00C0364D" w:rsidRDefault="00A13E56" w:rsidP="00B95CC9">
            <w:pPr>
              <w:rPr>
                <w:lang w:val="en-US"/>
              </w:rPr>
            </w:pPr>
            <w:r>
              <w:rPr>
                <w:lang w:val="en-US"/>
              </w:rPr>
              <w:t>In</w:t>
            </w:r>
            <w:r w:rsidR="009722B9">
              <w:rPr>
                <w:lang w:val="en-US"/>
              </w:rPr>
              <w:t>itial source port of the service to fusion socket connection</w:t>
            </w:r>
          </w:p>
        </w:tc>
      </w:tr>
      <w:tr w:rsidR="00A77E04" w:rsidTr="00AD2A64">
        <w:tc>
          <w:tcPr>
            <w:tcW w:w="1838" w:type="dxa"/>
          </w:tcPr>
          <w:p w:rsidR="00A77E04" w:rsidRPr="00764EA5" w:rsidRDefault="00A77E04" w:rsidP="00C0364D">
            <w:pPr>
              <w:rPr>
                <w:lang w:val="en-US"/>
              </w:rPr>
            </w:pPr>
          </w:p>
        </w:tc>
        <w:tc>
          <w:tcPr>
            <w:tcW w:w="2023" w:type="dxa"/>
          </w:tcPr>
          <w:p w:rsidR="00A77E04" w:rsidRDefault="00A77E04" w:rsidP="00B95CC9">
            <w:pPr>
              <w:rPr>
                <w:lang w:val="en-US"/>
              </w:rPr>
            </w:pPr>
          </w:p>
        </w:tc>
        <w:tc>
          <w:tcPr>
            <w:tcW w:w="1774" w:type="dxa"/>
          </w:tcPr>
          <w:p w:rsidR="00A77E04" w:rsidRDefault="00A77E04" w:rsidP="00B95CC9">
            <w:pPr>
              <w:rPr>
                <w:lang w:val="en-US"/>
              </w:rPr>
            </w:pPr>
          </w:p>
        </w:tc>
        <w:tc>
          <w:tcPr>
            <w:tcW w:w="2724" w:type="dxa"/>
          </w:tcPr>
          <w:p w:rsidR="00A77E04" w:rsidRDefault="00A77E04" w:rsidP="00B95CC9">
            <w:pPr>
              <w:rPr>
                <w:lang w:val="en-US"/>
              </w:rPr>
            </w:pPr>
          </w:p>
        </w:tc>
      </w:tr>
      <w:tr w:rsidR="00A77E04" w:rsidTr="00AD2A64">
        <w:tc>
          <w:tcPr>
            <w:tcW w:w="1838" w:type="dxa"/>
          </w:tcPr>
          <w:p w:rsidR="00A77E04" w:rsidRPr="00764EA5" w:rsidRDefault="00EC19B5" w:rsidP="00972057">
            <w:pPr>
              <w:rPr>
                <w:lang w:val="en-US"/>
              </w:rPr>
            </w:pPr>
            <w:r w:rsidRPr="00764EA5">
              <w:rPr>
                <w:lang w:val="en-US"/>
              </w:rPr>
              <w:t>Initial</w:t>
            </w:r>
            <w:r w:rsidR="006631B9">
              <w:rPr>
                <w:lang w:val="en-US"/>
              </w:rPr>
              <w:t>_</w:t>
            </w:r>
            <w:r w:rsidRPr="00764EA5">
              <w:rPr>
                <w:lang w:val="en-US"/>
              </w:rPr>
              <w:t>service</w:t>
            </w:r>
            <w:r w:rsidR="006631B9">
              <w:rPr>
                <w:lang w:val="en-US"/>
              </w:rPr>
              <w:t>_</w:t>
            </w:r>
            <w:r w:rsidRPr="00764EA5">
              <w:rPr>
                <w:lang w:val="en-US"/>
              </w:rPr>
              <w:t>source</w:t>
            </w:r>
            <w:r w:rsidR="006631B9">
              <w:rPr>
                <w:lang w:val="en-US"/>
              </w:rPr>
              <w:t>_</w:t>
            </w:r>
            <w:r w:rsidRPr="00764EA5">
              <w:rPr>
                <w:lang w:val="en-US"/>
              </w:rPr>
              <w:t>port</w:t>
            </w:r>
            <w:r w:rsidR="00972057">
              <w:rPr>
                <w:lang w:val="en-US"/>
              </w:rPr>
              <w:t>_a</w:t>
            </w:r>
            <w:r w:rsidRPr="00764EA5">
              <w:rPr>
                <w:lang w:val="en-US"/>
              </w:rPr>
              <w:t xml:space="preserve">pp </w:t>
            </w:r>
          </w:p>
        </w:tc>
        <w:tc>
          <w:tcPr>
            <w:tcW w:w="2023" w:type="dxa"/>
          </w:tcPr>
          <w:p w:rsidR="00A77E04" w:rsidRDefault="00AE6302" w:rsidP="00B95CC9">
            <w:pPr>
              <w:rPr>
                <w:lang w:val="en-US"/>
              </w:rPr>
            </w:pPr>
            <w:r>
              <w:rPr>
                <w:lang w:val="en-US"/>
              </w:rPr>
              <w:t>Service</w:t>
            </w:r>
          </w:p>
        </w:tc>
        <w:tc>
          <w:tcPr>
            <w:tcW w:w="1774" w:type="dxa"/>
          </w:tcPr>
          <w:p w:rsidR="00A77E04" w:rsidRDefault="0022325D" w:rsidP="00B95CC9">
            <w:pPr>
              <w:rPr>
                <w:lang w:val="en-US"/>
              </w:rPr>
            </w:pPr>
            <w:r>
              <w:rPr>
                <w:lang w:val="en-US"/>
              </w:rPr>
              <w:t>TBD</w:t>
            </w:r>
          </w:p>
        </w:tc>
        <w:tc>
          <w:tcPr>
            <w:tcW w:w="2724" w:type="dxa"/>
          </w:tcPr>
          <w:p w:rsidR="00A77E04" w:rsidRDefault="002F50D5" w:rsidP="00B95CC9">
            <w:pPr>
              <w:rPr>
                <w:lang w:val="en-US"/>
              </w:rPr>
            </w:pPr>
            <w:r>
              <w:rPr>
                <w:lang w:val="en-US"/>
              </w:rPr>
              <w:t xml:space="preserve">Initial source port of the service to </w:t>
            </w:r>
            <w:r w:rsidR="00BF78BA">
              <w:rPr>
                <w:lang w:val="en-US"/>
              </w:rPr>
              <w:t xml:space="preserve">external </w:t>
            </w:r>
            <w:r>
              <w:rPr>
                <w:lang w:val="en-US"/>
              </w:rPr>
              <w:t>app server  socket connection</w:t>
            </w:r>
          </w:p>
        </w:tc>
      </w:tr>
      <w:tr w:rsidR="005178B8" w:rsidTr="00AD2A64">
        <w:tc>
          <w:tcPr>
            <w:tcW w:w="1838" w:type="dxa"/>
          </w:tcPr>
          <w:p w:rsidR="004823FE" w:rsidRDefault="004823FE" w:rsidP="00B95CC9">
            <w:pPr>
              <w:rPr>
                <w:lang w:val="en-US"/>
              </w:rPr>
            </w:pPr>
            <w:r>
              <w:rPr>
                <w:lang w:val="en-US"/>
              </w:rPr>
              <w:lastRenderedPageBreak/>
              <w:t>max_terminals</w:t>
            </w:r>
          </w:p>
        </w:tc>
        <w:tc>
          <w:tcPr>
            <w:tcW w:w="2023" w:type="dxa"/>
          </w:tcPr>
          <w:p w:rsidR="004823FE" w:rsidRDefault="004823FE" w:rsidP="00B95CC9">
            <w:pPr>
              <w:rPr>
                <w:lang w:val="en-US"/>
              </w:rPr>
            </w:pPr>
            <w:r>
              <w:rPr>
                <w:lang w:val="en-US"/>
              </w:rPr>
              <w:t>Core Admin</w:t>
            </w:r>
          </w:p>
        </w:tc>
        <w:tc>
          <w:tcPr>
            <w:tcW w:w="1774" w:type="dxa"/>
          </w:tcPr>
          <w:p w:rsidR="004823FE" w:rsidRDefault="00681FAA" w:rsidP="00B95CC9">
            <w:pPr>
              <w:rPr>
                <w:lang w:val="en-US"/>
              </w:rPr>
            </w:pPr>
            <w:r>
              <w:rPr>
                <w:lang w:val="en-US"/>
              </w:rPr>
              <w:t>&lt;400 TBD</w:t>
            </w:r>
          </w:p>
        </w:tc>
        <w:tc>
          <w:tcPr>
            <w:tcW w:w="2724" w:type="dxa"/>
          </w:tcPr>
          <w:p w:rsidR="004823FE" w:rsidRDefault="009F4E52" w:rsidP="00B95CC9">
            <w:pPr>
              <w:rPr>
                <w:lang w:val="en-US"/>
              </w:rPr>
            </w:pPr>
            <w:r>
              <w:rPr>
                <w:lang w:val="en-US"/>
              </w:rPr>
              <w:t>M</w:t>
            </w:r>
            <w:r w:rsidR="00681FAA">
              <w:rPr>
                <w:lang w:val="en-US"/>
              </w:rPr>
              <w:t xml:space="preserve">aximum </w:t>
            </w:r>
            <w:r w:rsidR="00424870">
              <w:rPr>
                <w:lang w:val="en-US"/>
              </w:rPr>
              <w:t xml:space="preserve">number of terminals per </w:t>
            </w:r>
            <w:r w:rsidR="006F6D81">
              <w:rPr>
                <w:lang w:val="en-US"/>
              </w:rPr>
              <w:t>channel</w:t>
            </w:r>
          </w:p>
        </w:tc>
      </w:tr>
    </w:tbl>
    <w:p w:rsidR="009B6A12" w:rsidRPr="00135C9B" w:rsidRDefault="009B6A12" w:rsidP="00576EB7"/>
    <w:sectPr w:rsidR="009B6A12" w:rsidRPr="00135C9B" w:rsidSect="0004042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Avi Gulchin" w:date="2020-04-05T10:17:00Z" w:initials="AG">
    <w:p w:rsidR="00757B0A" w:rsidRPr="00405A5D" w:rsidRDefault="00757B0A" w:rsidP="00757B0A">
      <w:pPr>
        <w:pStyle w:val="CommentText"/>
        <w:rPr>
          <w:rtl/>
          <w:lang w:val="en-US"/>
        </w:rPr>
      </w:pPr>
      <w:r>
        <w:rPr>
          <w:rStyle w:val="CommentReference"/>
        </w:rPr>
        <w:annotationRef/>
      </w:r>
      <w:r>
        <w:rPr>
          <w:lang w:val="en-US"/>
        </w:rPr>
        <w:t>The udp is address should be the hub since it is the only one which can answer for ARP. The service on the other side (terminal) inserts the sensor as destination…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ABE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ABEC4" w16cid:durableId="22342ECB"/>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33E9"/>
    <w:multiLevelType w:val="hybridMultilevel"/>
    <w:tmpl w:val="F4E8F97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7D06D98"/>
    <w:multiLevelType w:val="hybridMultilevel"/>
    <w:tmpl w:val="E7CE73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0107197"/>
    <w:multiLevelType w:val="hybridMultilevel"/>
    <w:tmpl w:val="B36A73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10E66D9"/>
    <w:multiLevelType w:val="hybridMultilevel"/>
    <w:tmpl w:val="240AFA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12FE52B2"/>
    <w:multiLevelType w:val="hybridMultilevel"/>
    <w:tmpl w:val="421C7B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5532901"/>
    <w:multiLevelType w:val="hybridMultilevel"/>
    <w:tmpl w:val="6630953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273B3C8A"/>
    <w:multiLevelType w:val="hybridMultilevel"/>
    <w:tmpl w:val="74B49D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28E80319"/>
    <w:multiLevelType w:val="hybridMultilevel"/>
    <w:tmpl w:val="DF78A7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380D7C30"/>
    <w:multiLevelType w:val="hybridMultilevel"/>
    <w:tmpl w:val="9B7C69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3CA94D33"/>
    <w:multiLevelType w:val="hybridMultilevel"/>
    <w:tmpl w:val="ABE27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50F08"/>
    <w:multiLevelType w:val="hybridMultilevel"/>
    <w:tmpl w:val="D62E30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4C797BF3"/>
    <w:multiLevelType w:val="hybridMultilevel"/>
    <w:tmpl w:val="AEF47C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5176687C"/>
    <w:multiLevelType w:val="hybridMultilevel"/>
    <w:tmpl w:val="E422768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6A755F23"/>
    <w:multiLevelType w:val="hybridMultilevel"/>
    <w:tmpl w:val="E422768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766E2ECF"/>
    <w:multiLevelType w:val="hybridMultilevel"/>
    <w:tmpl w:val="DB9ED0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9"/>
  </w:num>
  <w:num w:numId="5">
    <w:abstractNumId w:val="5"/>
  </w:num>
  <w:num w:numId="6">
    <w:abstractNumId w:val="7"/>
  </w:num>
  <w:num w:numId="7">
    <w:abstractNumId w:val="4"/>
  </w:num>
  <w:num w:numId="8">
    <w:abstractNumId w:val="0"/>
  </w:num>
  <w:num w:numId="9">
    <w:abstractNumId w:val="10"/>
  </w:num>
  <w:num w:numId="10">
    <w:abstractNumId w:val="3"/>
  </w:num>
  <w:num w:numId="11">
    <w:abstractNumId w:val="11"/>
  </w:num>
  <w:num w:numId="12">
    <w:abstractNumId w:val="13"/>
  </w:num>
  <w:num w:numId="13">
    <w:abstractNumId w:val="12"/>
  </w:num>
  <w:num w:numId="14">
    <w:abstractNumId w:val="14"/>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er Shoham">
    <w15:presenceInfo w15:providerId="None" w15:userId="Aner Shoham"/>
  </w15:person>
  <w15:person w15:author="Avi Gulchin">
    <w15:presenceInfo w15:providerId="AD" w15:userId="S-1-5-21-3860203023-1660452805-3317231044-1169"/>
  </w15:person>
  <w15:person w15:author="Aner Shoham [2]">
    <w15:presenceInfo w15:providerId="Windows Live" w15:userId="a2742eaa515bbfd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576EB7"/>
    <w:rsid w:val="00003960"/>
    <w:rsid w:val="0000403B"/>
    <w:rsid w:val="00005062"/>
    <w:rsid w:val="00005595"/>
    <w:rsid w:val="000061C8"/>
    <w:rsid w:val="0001419A"/>
    <w:rsid w:val="00014DA4"/>
    <w:rsid w:val="00015D00"/>
    <w:rsid w:val="00015F07"/>
    <w:rsid w:val="0001601E"/>
    <w:rsid w:val="00017433"/>
    <w:rsid w:val="00017E51"/>
    <w:rsid w:val="00021E5F"/>
    <w:rsid w:val="00022A70"/>
    <w:rsid w:val="000305F5"/>
    <w:rsid w:val="00032F64"/>
    <w:rsid w:val="000331A9"/>
    <w:rsid w:val="000333BB"/>
    <w:rsid w:val="00034342"/>
    <w:rsid w:val="00040424"/>
    <w:rsid w:val="0004088E"/>
    <w:rsid w:val="00041B20"/>
    <w:rsid w:val="00042F5D"/>
    <w:rsid w:val="0004337A"/>
    <w:rsid w:val="00043D30"/>
    <w:rsid w:val="00044399"/>
    <w:rsid w:val="0004619D"/>
    <w:rsid w:val="00053904"/>
    <w:rsid w:val="0005645C"/>
    <w:rsid w:val="00057003"/>
    <w:rsid w:val="00057ED8"/>
    <w:rsid w:val="00060DB9"/>
    <w:rsid w:val="000623CA"/>
    <w:rsid w:val="00066BAB"/>
    <w:rsid w:val="00067771"/>
    <w:rsid w:val="00071617"/>
    <w:rsid w:val="00071625"/>
    <w:rsid w:val="00071C3F"/>
    <w:rsid w:val="0007493A"/>
    <w:rsid w:val="00075F77"/>
    <w:rsid w:val="00081445"/>
    <w:rsid w:val="00081998"/>
    <w:rsid w:val="00083D14"/>
    <w:rsid w:val="0008450D"/>
    <w:rsid w:val="0008548D"/>
    <w:rsid w:val="000856BA"/>
    <w:rsid w:val="000873B0"/>
    <w:rsid w:val="00092E92"/>
    <w:rsid w:val="00094C80"/>
    <w:rsid w:val="000959C1"/>
    <w:rsid w:val="0009796A"/>
    <w:rsid w:val="000A3129"/>
    <w:rsid w:val="000A6872"/>
    <w:rsid w:val="000B07D6"/>
    <w:rsid w:val="000B1296"/>
    <w:rsid w:val="000B39BF"/>
    <w:rsid w:val="000B4CD4"/>
    <w:rsid w:val="000C0C97"/>
    <w:rsid w:val="000C31CB"/>
    <w:rsid w:val="000C4507"/>
    <w:rsid w:val="000C5E97"/>
    <w:rsid w:val="000C7064"/>
    <w:rsid w:val="000C7A11"/>
    <w:rsid w:val="000D3788"/>
    <w:rsid w:val="000D4CF6"/>
    <w:rsid w:val="000D50D5"/>
    <w:rsid w:val="000D5678"/>
    <w:rsid w:val="000D63CC"/>
    <w:rsid w:val="000D6C41"/>
    <w:rsid w:val="000E00E3"/>
    <w:rsid w:val="000E10EC"/>
    <w:rsid w:val="000E3453"/>
    <w:rsid w:val="000E4717"/>
    <w:rsid w:val="000E5110"/>
    <w:rsid w:val="000E7372"/>
    <w:rsid w:val="000E7F2E"/>
    <w:rsid w:val="000F02EF"/>
    <w:rsid w:val="000F0D00"/>
    <w:rsid w:val="000F1230"/>
    <w:rsid w:val="000F3618"/>
    <w:rsid w:val="000F67D4"/>
    <w:rsid w:val="000F7F9D"/>
    <w:rsid w:val="001028D4"/>
    <w:rsid w:val="001030C9"/>
    <w:rsid w:val="00104932"/>
    <w:rsid w:val="0010541A"/>
    <w:rsid w:val="00106160"/>
    <w:rsid w:val="001109C6"/>
    <w:rsid w:val="00110C4F"/>
    <w:rsid w:val="00113245"/>
    <w:rsid w:val="00115B07"/>
    <w:rsid w:val="00116374"/>
    <w:rsid w:val="00116389"/>
    <w:rsid w:val="00120045"/>
    <w:rsid w:val="00120D00"/>
    <w:rsid w:val="00120FAE"/>
    <w:rsid w:val="001211FB"/>
    <w:rsid w:val="00121C5A"/>
    <w:rsid w:val="001222CA"/>
    <w:rsid w:val="00124160"/>
    <w:rsid w:val="00124CE7"/>
    <w:rsid w:val="00125133"/>
    <w:rsid w:val="0013128B"/>
    <w:rsid w:val="001318B4"/>
    <w:rsid w:val="00134507"/>
    <w:rsid w:val="001352C2"/>
    <w:rsid w:val="00135C9B"/>
    <w:rsid w:val="00136262"/>
    <w:rsid w:val="00136C34"/>
    <w:rsid w:val="00140DD3"/>
    <w:rsid w:val="00142BB7"/>
    <w:rsid w:val="00142C9D"/>
    <w:rsid w:val="001434A5"/>
    <w:rsid w:val="00143D8E"/>
    <w:rsid w:val="00145F69"/>
    <w:rsid w:val="00146E81"/>
    <w:rsid w:val="001508BF"/>
    <w:rsid w:val="001513B6"/>
    <w:rsid w:val="00151A5D"/>
    <w:rsid w:val="0015225D"/>
    <w:rsid w:val="00152FCB"/>
    <w:rsid w:val="00153CE9"/>
    <w:rsid w:val="00154299"/>
    <w:rsid w:val="00160FE0"/>
    <w:rsid w:val="00161ED5"/>
    <w:rsid w:val="00167FF7"/>
    <w:rsid w:val="00172635"/>
    <w:rsid w:val="00172924"/>
    <w:rsid w:val="00172D19"/>
    <w:rsid w:val="00172D32"/>
    <w:rsid w:val="001746B8"/>
    <w:rsid w:val="00175A63"/>
    <w:rsid w:val="00176A11"/>
    <w:rsid w:val="00180041"/>
    <w:rsid w:val="0018377E"/>
    <w:rsid w:val="00184746"/>
    <w:rsid w:val="00185332"/>
    <w:rsid w:val="001856C7"/>
    <w:rsid w:val="00185B43"/>
    <w:rsid w:val="00185D09"/>
    <w:rsid w:val="00187171"/>
    <w:rsid w:val="001877A4"/>
    <w:rsid w:val="001961AE"/>
    <w:rsid w:val="001967D7"/>
    <w:rsid w:val="001A05B0"/>
    <w:rsid w:val="001A130B"/>
    <w:rsid w:val="001A1B1C"/>
    <w:rsid w:val="001A2C20"/>
    <w:rsid w:val="001A42E0"/>
    <w:rsid w:val="001A46E0"/>
    <w:rsid w:val="001A7328"/>
    <w:rsid w:val="001B0186"/>
    <w:rsid w:val="001B415B"/>
    <w:rsid w:val="001B4B1D"/>
    <w:rsid w:val="001B4F43"/>
    <w:rsid w:val="001B5208"/>
    <w:rsid w:val="001B6FF5"/>
    <w:rsid w:val="001C2FC7"/>
    <w:rsid w:val="001C70C2"/>
    <w:rsid w:val="001C7195"/>
    <w:rsid w:val="001D033A"/>
    <w:rsid w:val="001D0A97"/>
    <w:rsid w:val="001D0EAE"/>
    <w:rsid w:val="001D4563"/>
    <w:rsid w:val="001D5C34"/>
    <w:rsid w:val="001E089C"/>
    <w:rsid w:val="001E1584"/>
    <w:rsid w:val="001E1D53"/>
    <w:rsid w:val="001E26C9"/>
    <w:rsid w:val="001E35BA"/>
    <w:rsid w:val="001E4777"/>
    <w:rsid w:val="001E6BE7"/>
    <w:rsid w:val="001F0961"/>
    <w:rsid w:val="001F0EE5"/>
    <w:rsid w:val="001F1947"/>
    <w:rsid w:val="001F2286"/>
    <w:rsid w:val="001F2429"/>
    <w:rsid w:val="001F2540"/>
    <w:rsid w:val="001F3D02"/>
    <w:rsid w:val="001F3EEB"/>
    <w:rsid w:val="001F6836"/>
    <w:rsid w:val="001F6D40"/>
    <w:rsid w:val="002003C0"/>
    <w:rsid w:val="00201A36"/>
    <w:rsid w:val="00205FE7"/>
    <w:rsid w:val="0021112B"/>
    <w:rsid w:val="002209F4"/>
    <w:rsid w:val="00220D42"/>
    <w:rsid w:val="00220DA1"/>
    <w:rsid w:val="0022325D"/>
    <w:rsid w:val="00224E23"/>
    <w:rsid w:val="0022513E"/>
    <w:rsid w:val="0023042B"/>
    <w:rsid w:val="002308B6"/>
    <w:rsid w:val="00231DC4"/>
    <w:rsid w:val="00234D99"/>
    <w:rsid w:val="00235134"/>
    <w:rsid w:val="00235790"/>
    <w:rsid w:val="00246573"/>
    <w:rsid w:val="00252473"/>
    <w:rsid w:val="002558EF"/>
    <w:rsid w:val="0025608C"/>
    <w:rsid w:val="00257FAF"/>
    <w:rsid w:val="002605A4"/>
    <w:rsid w:val="0026546A"/>
    <w:rsid w:val="002657BE"/>
    <w:rsid w:val="00266ADE"/>
    <w:rsid w:val="00267027"/>
    <w:rsid w:val="00272C22"/>
    <w:rsid w:val="002738D2"/>
    <w:rsid w:val="00275D9C"/>
    <w:rsid w:val="002817E8"/>
    <w:rsid w:val="00282960"/>
    <w:rsid w:val="00284480"/>
    <w:rsid w:val="00284EA4"/>
    <w:rsid w:val="00285ADA"/>
    <w:rsid w:val="00296448"/>
    <w:rsid w:val="002966DB"/>
    <w:rsid w:val="002969EB"/>
    <w:rsid w:val="00296FDB"/>
    <w:rsid w:val="002A27FD"/>
    <w:rsid w:val="002A352E"/>
    <w:rsid w:val="002A54A1"/>
    <w:rsid w:val="002B2CB8"/>
    <w:rsid w:val="002B3543"/>
    <w:rsid w:val="002B376A"/>
    <w:rsid w:val="002B3D2E"/>
    <w:rsid w:val="002B619F"/>
    <w:rsid w:val="002B66D9"/>
    <w:rsid w:val="002B6E9F"/>
    <w:rsid w:val="002C09C8"/>
    <w:rsid w:val="002C0ED7"/>
    <w:rsid w:val="002C1B31"/>
    <w:rsid w:val="002C4B54"/>
    <w:rsid w:val="002C6F80"/>
    <w:rsid w:val="002D00A3"/>
    <w:rsid w:val="002D092B"/>
    <w:rsid w:val="002D1047"/>
    <w:rsid w:val="002D2D33"/>
    <w:rsid w:val="002D35AA"/>
    <w:rsid w:val="002D3AEF"/>
    <w:rsid w:val="002D43A5"/>
    <w:rsid w:val="002D5039"/>
    <w:rsid w:val="002D5B08"/>
    <w:rsid w:val="002D6174"/>
    <w:rsid w:val="002E0DF3"/>
    <w:rsid w:val="002E120F"/>
    <w:rsid w:val="002E12BB"/>
    <w:rsid w:val="002E18BA"/>
    <w:rsid w:val="002E1EC1"/>
    <w:rsid w:val="002E1EDB"/>
    <w:rsid w:val="002E4E80"/>
    <w:rsid w:val="002E526D"/>
    <w:rsid w:val="002E59FC"/>
    <w:rsid w:val="002E729E"/>
    <w:rsid w:val="002F01CA"/>
    <w:rsid w:val="002F240E"/>
    <w:rsid w:val="002F3D33"/>
    <w:rsid w:val="002F3D63"/>
    <w:rsid w:val="002F4A20"/>
    <w:rsid w:val="002F50D5"/>
    <w:rsid w:val="002F7059"/>
    <w:rsid w:val="00300D77"/>
    <w:rsid w:val="003011FC"/>
    <w:rsid w:val="00303307"/>
    <w:rsid w:val="0030516C"/>
    <w:rsid w:val="0030641F"/>
    <w:rsid w:val="00306685"/>
    <w:rsid w:val="0030688B"/>
    <w:rsid w:val="00306895"/>
    <w:rsid w:val="00307A0A"/>
    <w:rsid w:val="003117C3"/>
    <w:rsid w:val="00312897"/>
    <w:rsid w:val="00313291"/>
    <w:rsid w:val="003144CE"/>
    <w:rsid w:val="003169DA"/>
    <w:rsid w:val="0031751B"/>
    <w:rsid w:val="00317B0F"/>
    <w:rsid w:val="0032025D"/>
    <w:rsid w:val="00320A24"/>
    <w:rsid w:val="00320D3F"/>
    <w:rsid w:val="003214B3"/>
    <w:rsid w:val="003215B9"/>
    <w:rsid w:val="00323ABD"/>
    <w:rsid w:val="00323C2F"/>
    <w:rsid w:val="00323D8E"/>
    <w:rsid w:val="00324C04"/>
    <w:rsid w:val="003257ED"/>
    <w:rsid w:val="00325BF3"/>
    <w:rsid w:val="00325CD3"/>
    <w:rsid w:val="0032608D"/>
    <w:rsid w:val="00326399"/>
    <w:rsid w:val="00326BCC"/>
    <w:rsid w:val="00327940"/>
    <w:rsid w:val="00327C84"/>
    <w:rsid w:val="00332E85"/>
    <w:rsid w:val="003332ED"/>
    <w:rsid w:val="003349B8"/>
    <w:rsid w:val="003351D6"/>
    <w:rsid w:val="00340B5D"/>
    <w:rsid w:val="003421FC"/>
    <w:rsid w:val="00342248"/>
    <w:rsid w:val="003431B5"/>
    <w:rsid w:val="0034688B"/>
    <w:rsid w:val="00351036"/>
    <w:rsid w:val="00351886"/>
    <w:rsid w:val="00351FEE"/>
    <w:rsid w:val="00353336"/>
    <w:rsid w:val="0035396B"/>
    <w:rsid w:val="00353E0C"/>
    <w:rsid w:val="00354734"/>
    <w:rsid w:val="00356680"/>
    <w:rsid w:val="003576E9"/>
    <w:rsid w:val="00357EFE"/>
    <w:rsid w:val="00360329"/>
    <w:rsid w:val="00360C0F"/>
    <w:rsid w:val="00362E3A"/>
    <w:rsid w:val="00364350"/>
    <w:rsid w:val="00365405"/>
    <w:rsid w:val="00366C7F"/>
    <w:rsid w:val="0037371F"/>
    <w:rsid w:val="00373AE2"/>
    <w:rsid w:val="00377C58"/>
    <w:rsid w:val="00381292"/>
    <w:rsid w:val="00382D90"/>
    <w:rsid w:val="00384A08"/>
    <w:rsid w:val="00385AE1"/>
    <w:rsid w:val="00390B1C"/>
    <w:rsid w:val="00392BA4"/>
    <w:rsid w:val="00394D68"/>
    <w:rsid w:val="003970C1"/>
    <w:rsid w:val="003A0539"/>
    <w:rsid w:val="003A2910"/>
    <w:rsid w:val="003A297E"/>
    <w:rsid w:val="003A35AD"/>
    <w:rsid w:val="003A38FA"/>
    <w:rsid w:val="003A3B09"/>
    <w:rsid w:val="003A5CB5"/>
    <w:rsid w:val="003A6BBE"/>
    <w:rsid w:val="003A6E70"/>
    <w:rsid w:val="003B3E1B"/>
    <w:rsid w:val="003B4432"/>
    <w:rsid w:val="003B7307"/>
    <w:rsid w:val="003C016C"/>
    <w:rsid w:val="003C0BFA"/>
    <w:rsid w:val="003C1EB2"/>
    <w:rsid w:val="003C33BB"/>
    <w:rsid w:val="003C42D1"/>
    <w:rsid w:val="003C50D9"/>
    <w:rsid w:val="003C52D1"/>
    <w:rsid w:val="003C5ED2"/>
    <w:rsid w:val="003D0E8B"/>
    <w:rsid w:val="003D0FA9"/>
    <w:rsid w:val="003D1519"/>
    <w:rsid w:val="003D18D2"/>
    <w:rsid w:val="003D2DE7"/>
    <w:rsid w:val="003D4D99"/>
    <w:rsid w:val="003D591C"/>
    <w:rsid w:val="003D71EC"/>
    <w:rsid w:val="003D787D"/>
    <w:rsid w:val="003E0866"/>
    <w:rsid w:val="003E3F0A"/>
    <w:rsid w:val="003E410B"/>
    <w:rsid w:val="003F1836"/>
    <w:rsid w:val="003F2BF6"/>
    <w:rsid w:val="003F6EB1"/>
    <w:rsid w:val="003F7D68"/>
    <w:rsid w:val="00402BE1"/>
    <w:rsid w:val="004033FE"/>
    <w:rsid w:val="00404A1B"/>
    <w:rsid w:val="00407E05"/>
    <w:rsid w:val="00411145"/>
    <w:rsid w:val="00413875"/>
    <w:rsid w:val="00413D04"/>
    <w:rsid w:val="00414227"/>
    <w:rsid w:val="004169C1"/>
    <w:rsid w:val="00420753"/>
    <w:rsid w:val="00422EE0"/>
    <w:rsid w:val="00424870"/>
    <w:rsid w:val="00425B08"/>
    <w:rsid w:val="004261CD"/>
    <w:rsid w:val="00427604"/>
    <w:rsid w:val="0043024D"/>
    <w:rsid w:val="004308E0"/>
    <w:rsid w:val="004309A1"/>
    <w:rsid w:val="00430BEC"/>
    <w:rsid w:val="00431C62"/>
    <w:rsid w:val="00432B3B"/>
    <w:rsid w:val="004338A6"/>
    <w:rsid w:val="0043491D"/>
    <w:rsid w:val="004354E5"/>
    <w:rsid w:val="00435F07"/>
    <w:rsid w:val="0043727A"/>
    <w:rsid w:val="00437D0C"/>
    <w:rsid w:val="00441A52"/>
    <w:rsid w:val="00442BB4"/>
    <w:rsid w:val="0044399B"/>
    <w:rsid w:val="00444BEB"/>
    <w:rsid w:val="00445FFA"/>
    <w:rsid w:val="00446566"/>
    <w:rsid w:val="0044673F"/>
    <w:rsid w:val="004474EC"/>
    <w:rsid w:val="00450918"/>
    <w:rsid w:val="00451182"/>
    <w:rsid w:val="004514BB"/>
    <w:rsid w:val="00453DAD"/>
    <w:rsid w:val="00454710"/>
    <w:rsid w:val="00454C4D"/>
    <w:rsid w:val="00455457"/>
    <w:rsid w:val="004563DF"/>
    <w:rsid w:val="004606E6"/>
    <w:rsid w:val="00464287"/>
    <w:rsid w:val="00466838"/>
    <w:rsid w:val="00466F2A"/>
    <w:rsid w:val="00470146"/>
    <w:rsid w:val="00470AB9"/>
    <w:rsid w:val="004723F2"/>
    <w:rsid w:val="00472D5F"/>
    <w:rsid w:val="00473E43"/>
    <w:rsid w:val="0047460A"/>
    <w:rsid w:val="004815F6"/>
    <w:rsid w:val="00481E35"/>
    <w:rsid w:val="00482078"/>
    <w:rsid w:val="004823FE"/>
    <w:rsid w:val="00483ECF"/>
    <w:rsid w:val="00483F32"/>
    <w:rsid w:val="004841AA"/>
    <w:rsid w:val="004847C0"/>
    <w:rsid w:val="004867F7"/>
    <w:rsid w:val="0048712E"/>
    <w:rsid w:val="00491593"/>
    <w:rsid w:val="0049160C"/>
    <w:rsid w:val="0049196D"/>
    <w:rsid w:val="00491ED1"/>
    <w:rsid w:val="00496700"/>
    <w:rsid w:val="0049708E"/>
    <w:rsid w:val="00497654"/>
    <w:rsid w:val="00497B66"/>
    <w:rsid w:val="004A1D08"/>
    <w:rsid w:val="004A3932"/>
    <w:rsid w:val="004A3CEC"/>
    <w:rsid w:val="004A4166"/>
    <w:rsid w:val="004A459B"/>
    <w:rsid w:val="004A45AD"/>
    <w:rsid w:val="004A5AB1"/>
    <w:rsid w:val="004A709B"/>
    <w:rsid w:val="004B010E"/>
    <w:rsid w:val="004B4B86"/>
    <w:rsid w:val="004B5099"/>
    <w:rsid w:val="004B5CBC"/>
    <w:rsid w:val="004B6340"/>
    <w:rsid w:val="004B63E0"/>
    <w:rsid w:val="004C04D9"/>
    <w:rsid w:val="004C0C6D"/>
    <w:rsid w:val="004C3565"/>
    <w:rsid w:val="004C3926"/>
    <w:rsid w:val="004C4119"/>
    <w:rsid w:val="004C6C4D"/>
    <w:rsid w:val="004C7DCD"/>
    <w:rsid w:val="004D0C8E"/>
    <w:rsid w:val="004D1C3B"/>
    <w:rsid w:val="004D1E47"/>
    <w:rsid w:val="004D5081"/>
    <w:rsid w:val="004D50F3"/>
    <w:rsid w:val="004D5CAC"/>
    <w:rsid w:val="004D7D9F"/>
    <w:rsid w:val="004E0542"/>
    <w:rsid w:val="004E0AB0"/>
    <w:rsid w:val="004E1679"/>
    <w:rsid w:val="004E48DD"/>
    <w:rsid w:val="004E48F8"/>
    <w:rsid w:val="004E4A13"/>
    <w:rsid w:val="004E4F37"/>
    <w:rsid w:val="004E69C8"/>
    <w:rsid w:val="004E729A"/>
    <w:rsid w:val="004F0095"/>
    <w:rsid w:val="004F0F20"/>
    <w:rsid w:val="004F1E58"/>
    <w:rsid w:val="004F2EE1"/>
    <w:rsid w:val="004F48F1"/>
    <w:rsid w:val="004F4F1D"/>
    <w:rsid w:val="004F60F4"/>
    <w:rsid w:val="004F715D"/>
    <w:rsid w:val="00502E8E"/>
    <w:rsid w:val="005043AB"/>
    <w:rsid w:val="00504E65"/>
    <w:rsid w:val="00505467"/>
    <w:rsid w:val="00506516"/>
    <w:rsid w:val="00506FBC"/>
    <w:rsid w:val="0051093B"/>
    <w:rsid w:val="00512F60"/>
    <w:rsid w:val="005165D3"/>
    <w:rsid w:val="00516F05"/>
    <w:rsid w:val="005178B8"/>
    <w:rsid w:val="005205EF"/>
    <w:rsid w:val="00525199"/>
    <w:rsid w:val="0052534A"/>
    <w:rsid w:val="00525EB9"/>
    <w:rsid w:val="00530A36"/>
    <w:rsid w:val="00530BDC"/>
    <w:rsid w:val="00530F13"/>
    <w:rsid w:val="005314AA"/>
    <w:rsid w:val="00531EE7"/>
    <w:rsid w:val="00533131"/>
    <w:rsid w:val="005333BD"/>
    <w:rsid w:val="00537DF8"/>
    <w:rsid w:val="005401BA"/>
    <w:rsid w:val="00541F98"/>
    <w:rsid w:val="005427C1"/>
    <w:rsid w:val="0054431C"/>
    <w:rsid w:val="00544F36"/>
    <w:rsid w:val="005462DC"/>
    <w:rsid w:val="005462E3"/>
    <w:rsid w:val="00552A60"/>
    <w:rsid w:val="00553305"/>
    <w:rsid w:val="00553E47"/>
    <w:rsid w:val="005545BE"/>
    <w:rsid w:val="0055769D"/>
    <w:rsid w:val="005607F3"/>
    <w:rsid w:val="00561A5E"/>
    <w:rsid w:val="00563C97"/>
    <w:rsid w:val="00564F0C"/>
    <w:rsid w:val="00567180"/>
    <w:rsid w:val="005731DC"/>
    <w:rsid w:val="00575C0E"/>
    <w:rsid w:val="00575D43"/>
    <w:rsid w:val="00576EB7"/>
    <w:rsid w:val="005804A9"/>
    <w:rsid w:val="00581794"/>
    <w:rsid w:val="00583F82"/>
    <w:rsid w:val="00584016"/>
    <w:rsid w:val="005850CA"/>
    <w:rsid w:val="005903A5"/>
    <w:rsid w:val="00592F72"/>
    <w:rsid w:val="005935B3"/>
    <w:rsid w:val="005943F3"/>
    <w:rsid w:val="005949DB"/>
    <w:rsid w:val="005958AD"/>
    <w:rsid w:val="0059710B"/>
    <w:rsid w:val="00597547"/>
    <w:rsid w:val="00597D03"/>
    <w:rsid w:val="005A123B"/>
    <w:rsid w:val="005A1C10"/>
    <w:rsid w:val="005A2358"/>
    <w:rsid w:val="005A3B2B"/>
    <w:rsid w:val="005A6C7C"/>
    <w:rsid w:val="005B157D"/>
    <w:rsid w:val="005B24C3"/>
    <w:rsid w:val="005B2B0B"/>
    <w:rsid w:val="005B3E7D"/>
    <w:rsid w:val="005B3F4D"/>
    <w:rsid w:val="005B41E2"/>
    <w:rsid w:val="005B733A"/>
    <w:rsid w:val="005B799A"/>
    <w:rsid w:val="005B7E85"/>
    <w:rsid w:val="005C045F"/>
    <w:rsid w:val="005C0F4A"/>
    <w:rsid w:val="005C22C7"/>
    <w:rsid w:val="005C2938"/>
    <w:rsid w:val="005C544F"/>
    <w:rsid w:val="005C550A"/>
    <w:rsid w:val="005C63BB"/>
    <w:rsid w:val="005C79D6"/>
    <w:rsid w:val="005C7F47"/>
    <w:rsid w:val="005D4659"/>
    <w:rsid w:val="005E06AD"/>
    <w:rsid w:val="005E2A49"/>
    <w:rsid w:val="005F08DF"/>
    <w:rsid w:val="005F2B86"/>
    <w:rsid w:val="005F3BF0"/>
    <w:rsid w:val="005F6DEE"/>
    <w:rsid w:val="005F7172"/>
    <w:rsid w:val="0060052C"/>
    <w:rsid w:val="0060204F"/>
    <w:rsid w:val="006031F5"/>
    <w:rsid w:val="00604273"/>
    <w:rsid w:val="0060535C"/>
    <w:rsid w:val="00606A58"/>
    <w:rsid w:val="00607E6B"/>
    <w:rsid w:val="006102B6"/>
    <w:rsid w:val="00611B1C"/>
    <w:rsid w:val="00613006"/>
    <w:rsid w:val="0061663C"/>
    <w:rsid w:val="006173B8"/>
    <w:rsid w:val="006178C6"/>
    <w:rsid w:val="00623164"/>
    <w:rsid w:val="0062365C"/>
    <w:rsid w:val="0062521F"/>
    <w:rsid w:val="0062624B"/>
    <w:rsid w:val="00626E99"/>
    <w:rsid w:val="00630610"/>
    <w:rsid w:val="006310FD"/>
    <w:rsid w:val="00631F63"/>
    <w:rsid w:val="00634FC8"/>
    <w:rsid w:val="0063522E"/>
    <w:rsid w:val="006362A0"/>
    <w:rsid w:val="006362C4"/>
    <w:rsid w:val="0063655F"/>
    <w:rsid w:val="00637796"/>
    <w:rsid w:val="00637DE5"/>
    <w:rsid w:val="00642095"/>
    <w:rsid w:val="00642546"/>
    <w:rsid w:val="00642653"/>
    <w:rsid w:val="00642E21"/>
    <w:rsid w:val="006446A2"/>
    <w:rsid w:val="006455D4"/>
    <w:rsid w:val="006464C7"/>
    <w:rsid w:val="00647A30"/>
    <w:rsid w:val="00651153"/>
    <w:rsid w:val="006511E8"/>
    <w:rsid w:val="00652425"/>
    <w:rsid w:val="00653720"/>
    <w:rsid w:val="00657E85"/>
    <w:rsid w:val="00660675"/>
    <w:rsid w:val="00660F5D"/>
    <w:rsid w:val="0066145D"/>
    <w:rsid w:val="00662704"/>
    <w:rsid w:val="00662860"/>
    <w:rsid w:val="006631B9"/>
    <w:rsid w:val="0066348A"/>
    <w:rsid w:val="00664018"/>
    <w:rsid w:val="0066443C"/>
    <w:rsid w:val="00664578"/>
    <w:rsid w:val="00664C6B"/>
    <w:rsid w:val="00666082"/>
    <w:rsid w:val="00667994"/>
    <w:rsid w:val="006703CB"/>
    <w:rsid w:val="0067152B"/>
    <w:rsid w:val="006760A9"/>
    <w:rsid w:val="00676880"/>
    <w:rsid w:val="00681FAA"/>
    <w:rsid w:val="00683BFE"/>
    <w:rsid w:val="00684068"/>
    <w:rsid w:val="006841AA"/>
    <w:rsid w:val="006923DD"/>
    <w:rsid w:val="00693DE9"/>
    <w:rsid w:val="00694599"/>
    <w:rsid w:val="00694F4A"/>
    <w:rsid w:val="00695A98"/>
    <w:rsid w:val="00695DB9"/>
    <w:rsid w:val="00696F2B"/>
    <w:rsid w:val="006974FB"/>
    <w:rsid w:val="00697B04"/>
    <w:rsid w:val="00697F53"/>
    <w:rsid w:val="006A1785"/>
    <w:rsid w:val="006A2278"/>
    <w:rsid w:val="006A2674"/>
    <w:rsid w:val="006A407B"/>
    <w:rsid w:val="006A5A9C"/>
    <w:rsid w:val="006A6856"/>
    <w:rsid w:val="006B0D6F"/>
    <w:rsid w:val="006B298B"/>
    <w:rsid w:val="006B330A"/>
    <w:rsid w:val="006B3ECB"/>
    <w:rsid w:val="006B7BBB"/>
    <w:rsid w:val="006B7DE9"/>
    <w:rsid w:val="006C2751"/>
    <w:rsid w:val="006C4648"/>
    <w:rsid w:val="006C4AF7"/>
    <w:rsid w:val="006C7870"/>
    <w:rsid w:val="006D057D"/>
    <w:rsid w:val="006D1715"/>
    <w:rsid w:val="006D20F5"/>
    <w:rsid w:val="006D29B7"/>
    <w:rsid w:val="006D44C4"/>
    <w:rsid w:val="006D46E0"/>
    <w:rsid w:val="006D4EFA"/>
    <w:rsid w:val="006D735C"/>
    <w:rsid w:val="006E07B4"/>
    <w:rsid w:val="006E0BDA"/>
    <w:rsid w:val="006E10F0"/>
    <w:rsid w:val="006E1208"/>
    <w:rsid w:val="006E1AE5"/>
    <w:rsid w:val="006E576E"/>
    <w:rsid w:val="006E6B6B"/>
    <w:rsid w:val="006E7423"/>
    <w:rsid w:val="006F0290"/>
    <w:rsid w:val="006F06EE"/>
    <w:rsid w:val="006F0A12"/>
    <w:rsid w:val="006F0F84"/>
    <w:rsid w:val="006F324F"/>
    <w:rsid w:val="006F4FB1"/>
    <w:rsid w:val="006F6D81"/>
    <w:rsid w:val="00700781"/>
    <w:rsid w:val="007013DE"/>
    <w:rsid w:val="00702015"/>
    <w:rsid w:val="00707535"/>
    <w:rsid w:val="00710949"/>
    <w:rsid w:val="00716298"/>
    <w:rsid w:val="00716BAA"/>
    <w:rsid w:val="007212CD"/>
    <w:rsid w:val="0072136B"/>
    <w:rsid w:val="007271DD"/>
    <w:rsid w:val="00732E86"/>
    <w:rsid w:val="007336EC"/>
    <w:rsid w:val="0073407F"/>
    <w:rsid w:val="00735C4C"/>
    <w:rsid w:val="0073604D"/>
    <w:rsid w:val="00736FF8"/>
    <w:rsid w:val="00737A59"/>
    <w:rsid w:val="007400E2"/>
    <w:rsid w:val="00740F96"/>
    <w:rsid w:val="007413CB"/>
    <w:rsid w:val="00743965"/>
    <w:rsid w:val="00743C30"/>
    <w:rsid w:val="00744001"/>
    <w:rsid w:val="007446D4"/>
    <w:rsid w:val="00745B24"/>
    <w:rsid w:val="00750855"/>
    <w:rsid w:val="00756747"/>
    <w:rsid w:val="007567D1"/>
    <w:rsid w:val="00757812"/>
    <w:rsid w:val="00757B0A"/>
    <w:rsid w:val="00757F43"/>
    <w:rsid w:val="007600E5"/>
    <w:rsid w:val="00762B1D"/>
    <w:rsid w:val="0076350B"/>
    <w:rsid w:val="00763F53"/>
    <w:rsid w:val="00764EA5"/>
    <w:rsid w:val="007653B2"/>
    <w:rsid w:val="007657AB"/>
    <w:rsid w:val="00765901"/>
    <w:rsid w:val="0076711B"/>
    <w:rsid w:val="00770139"/>
    <w:rsid w:val="00772506"/>
    <w:rsid w:val="00772827"/>
    <w:rsid w:val="00772C8F"/>
    <w:rsid w:val="00775E8E"/>
    <w:rsid w:val="00776EA1"/>
    <w:rsid w:val="00776FFF"/>
    <w:rsid w:val="00780885"/>
    <w:rsid w:val="007808A9"/>
    <w:rsid w:val="007809C9"/>
    <w:rsid w:val="00783746"/>
    <w:rsid w:val="00785E21"/>
    <w:rsid w:val="0078690F"/>
    <w:rsid w:val="007910E8"/>
    <w:rsid w:val="00791286"/>
    <w:rsid w:val="007924D6"/>
    <w:rsid w:val="00792D4F"/>
    <w:rsid w:val="007A02B0"/>
    <w:rsid w:val="007A038A"/>
    <w:rsid w:val="007A12D4"/>
    <w:rsid w:val="007A339D"/>
    <w:rsid w:val="007A3A42"/>
    <w:rsid w:val="007A6C21"/>
    <w:rsid w:val="007A7410"/>
    <w:rsid w:val="007A7931"/>
    <w:rsid w:val="007A7FBF"/>
    <w:rsid w:val="007B0738"/>
    <w:rsid w:val="007B2812"/>
    <w:rsid w:val="007B61E2"/>
    <w:rsid w:val="007B6D5A"/>
    <w:rsid w:val="007C162E"/>
    <w:rsid w:val="007C1C9D"/>
    <w:rsid w:val="007C5AC6"/>
    <w:rsid w:val="007C6164"/>
    <w:rsid w:val="007C61A7"/>
    <w:rsid w:val="007C64FD"/>
    <w:rsid w:val="007C767B"/>
    <w:rsid w:val="007D087F"/>
    <w:rsid w:val="007D2991"/>
    <w:rsid w:val="007D7475"/>
    <w:rsid w:val="007D79A8"/>
    <w:rsid w:val="007E0190"/>
    <w:rsid w:val="007E0FAB"/>
    <w:rsid w:val="007E18E7"/>
    <w:rsid w:val="007E1E02"/>
    <w:rsid w:val="007E2C34"/>
    <w:rsid w:val="007E3D51"/>
    <w:rsid w:val="007E43C2"/>
    <w:rsid w:val="007E61DF"/>
    <w:rsid w:val="007E6317"/>
    <w:rsid w:val="007F0396"/>
    <w:rsid w:val="007F127A"/>
    <w:rsid w:val="007F1FF6"/>
    <w:rsid w:val="007F2C14"/>
    <w:rsid w:val="007F2F7D"/>
    <w:rsid w:val="007F37CD"/>
    <w:rsid w:val="007F43A8"/>
    <w:rsid w:val="007F5E2A"/>
    <w:rsid w:val="007F6588"/>
    <w:rsid w:val="007F6B8E"/>
    <w:rsid w:val="00800CD1"/>
    <w:rsid w:val="008010BB"/>
    <w:rsid w:val="00801703"/>
    <w:rsid w:val="00801705"/>
    <w:rsid w:val="00801CFF"/>
    <w:rsid w:val="00802036"/>
    <w:rsid w:val="00803BA3"/>
    <w:rsid w:val="00804AA5"/>
    <w:rsid w:val="00805D1C"/>
    <w:rsid w:val="008102C0"/>
    <w:rsid w:val="008117EB"/>
    <w:rsid w:val="0081275B"/>
    <w:rsid w:val="00812C78"/>
    <w:rsid w:val="008144EB"/>
    <w:rsid w:val="008150D9"/>
    <w:rsid w:val="00815ABC"/>
    <w:rsid w:val="00816454"/>
    <w:rsid w:val="008172E2"/>
    <w:rsid w:val="008206BE"/>
    <w:rsid w:val="00821D99"/>
    <w:rsid w:val="008247FF"/>
    <w:rsid w:val="00826466"/>
    <w:rsid w:val="00826A37"/>
    <w:rsid w:val="008273CE"/>
    <w:rsid w:val="00832AA7"/>
    <w:rsid w:val="008340B6"/>
    <w:rsid w:val="008364E4"/>
    <w:rsid w:val="00836804"/>
    <w:rsid w:val="008418B7"/>
    <w:rsid w:val="00841FFE"/>
    <w:rsid w:val="00844CE7"/>
    <w:rsid w:val="00845C6A"/>
    <w:rsid w:val="00846CBC"/>
    <w:rsid w:val="0085174F"/>
    <w:rsid w:val="00851B92"/>
    <w:rsid w:val="00852085"/>
    <w:rsid w:val="00854697"/>
    <w:rsid w:val="00854DA5"/>
    <w:rsid w:val="008553EF"/>
    <w:rsid w:val="0085750E"/>
    <w:rsid w:val="00857AF1"/>
    <w:rsid w:val="00861725"/>
    <w:rsid w:val="008635DF"/>
    <w:rsid w:val="00866DC4"/>
    <w:rsid w:val="0086754E"/>
    <w:rsid w:val="00870209"/>
    <w:rsid w:val="0087094D"/>
    <w:rsid w:val="00871619"/>
    <w:rsid w:val="00872BF4"/>
    <w:rsid w:val="008739E7"/>
    <w:rsid w:val="008752B0"/>
    <w:rsid w:val="00880D74"/>
    <w:rsid w:val="008840C8"/>
    <w:rsid w:val="008860BB"/>
    <w:rsid w:val="008875B9"/>
    <w:rsid w:val="00891087"/>
    <w:rsid w:val="0089128B"/>
    <w:rsid w:val="008947B9"/>
    <w:rsid w:val="00895C79"/>
    <w:rsid w:val="00895FE0"/>
    <w:rsid w:val="008A1030"/>
    <w:rsid w:val="008A3592"/>
    <w:rsid w:val="008A45AE"/>
    <w:rsid w:val="008A4EF5"/>
    <w:rsid w:val="008A7456"/>
    <w:rsid w:val="008A7D61"/>
    <w:rsid w:val="008B00EC"/>
    <w:rsid w:val="008B0825"/>
    <w:rsid w:val="008B0BF2"/>
    <w:rsid w:val="008B0DB7"/>
    <w:rsid w:val="008B1A5B"/>
    <w:rsid w:val="008B49A5"/>
    <w:rsid w:val="008B6396"/>
    <w:rsid w:val="008B6B16"/>
    <w:rsid w:val="008B6FF2"/>
    <w:rsid w:val="008C1A29"/>
    <w:rsid w:val="008C273B"/>
    <w:rsid w:val="008C2A2C"/>
    <w:rsid w:val="008C3420"/>
    <w:rsid w:val="008C3898"/>
    <w:rsid w:val="008C47EC"/>
    <w:rsid w:val="008D1CC9"/>
    <w:rsid w:val="008D202C"/>
    <w:rsid w:val="008D2AAD"/>
    <w:rsid w:val="008D346B"/>
    <w:rsid w:val="008D476A"/>
    <w:rsid w:val="008D5A97"/>
    <w:rsid w:val="008D7A25"/>
    <w:rsid w:val="008E16FF"/>
    <w:rsid w:val="008E27BA"/>
    <w:rsid w:val="008E49F4"/>
    <w:rsid w:val="008F0E46"/>
    <w:rsid w:val="008F350F"/>
    <w:rsid w:val="008F46E3"/>
    <w:rsid w:val="008F675A"/>
    <w:rsid w:val="008F7CA1"/>
    <w:rsid w:val="00900530"/>
    <w:rsid w:val="009022D9"/>
    <w:rsid w:val="00902C75"/>
    <w:rsid w:val="00903317"/>
    <w:rsid w:val="00904887"/>
    <w:rsid w:val="00906511"/>
    <w:rsid w:val="00906FAA"/>
    <w:rsid w:val="00910036"/>
    <w:rsid w:val="009128ED"/>
    <w:rsid w:val="0091336A"/>
    <w:rsid w:val="00914580"/>
    <w:rsid w:val="009145BC"/>
    <w:rsid w:val="00920F1A"/>
    <w:rsid w:val="00921117"/>
    <w:rsid w:val="009229DB"/>
    <w:rsid w:val="00925707"/>
    <w:rsid w:val="00926FDA"/>
    <w:rsid w:val="00927245"/>
    <w:rsid w:val="00927E9C"/>
    <w:rsid w:val="0093050F"/>
    <w:rsid w:val="00933B03"/>
    <w:rsid w:val="0093604F"/>
    <w:rsid w:val="009376D5"/>
    <w:rsid w:val="009377C2"/>
    <w:rsid w:val="0094055D"/>
    <w:rsid w:val="009459BC"/>
    <w:rsid w:val="00945C2F"/>
    <w:rsid w:val="009476D4"/>
    <w:rsid w:val="0095081D"/>
    <w:rsid w:val="009508F1"/>
    <w:rsid w:val="00952D5C"/>
    <w:rsid w:val="00952E68"/>
    <w:rsid w:val="00953B78"/>
    <w:rsid w:val="009616F0"/>
    <w:rsid w:val="009635CA"/>
    <w:rsid w:val="009635D0"/>
    <w:rsid w:val="00963DCA"/>
    <w:rsid w:val="0096471D"/>
    <w:rsid w:val="00965D1F"/>
    <w:rsid w:val="00972057"/>
    <w:rsid w:val="009722B9"/>
    <w:rsid w:val="009725E9"/>
    <w:rsid w:val="009744C4"/>
    <w:rsid w:val="00975600"/>
    <w:rsid w:val="009768FF"/>
    <w:rsid w:val="00976A78"/>
    <w:rsid w:val="00977763"/>
    <w:rsid w:val="00980BA0"/>
    <w:rsid w:val="0098204A"/>
    <w:rsid w:val="00983C34"/>
    <w:rsid w:val="009876C8"/>
    <w:rsid w:val="00987EB5"/>
    <w:rsid w:val="00992632"/>
    <w:rsid w:val="00992822"/>
    <w:rsid w:val="00995560"/>
    <w:rsid w:val="00996F75"/>
    <w:rsid w:val="00997497"/>
    <w:rsid w:val="009A2975"/>
    <w:rsid w:val="009A595D"/>
    <w:rsid w:val="009A5C2D"/>
    <w:rsid w:val="009B2389"/>
    <w:rsid w:val="009B2AB4"/>
    <w:rsid w:val="009B2C04"/>
    <w:rsid w:val="009B39BC"/>
    <w:rsid w:val="009B65F7"/>
    <w:rsid w:val="009B6A12"/>
    <w:rsid w:val="009B7084"/>
    <w:rsid w:val="009B78C6"/>
    <w:rsid w:val="009C2C87"/>
    <w:rsid w:val="009C4501"/>
    <w:rsid w:val="009C4CBB"/>
    <w:rsid w:val="009C4ED2"/>
    <w:rsid w:val="009C5558"/>
    <w:rsid w:val="009D1E24"/>
    <w:rsid w:val="009D4F0F"/>
    <w:rsid w:val="009D5289"/>
    <w:rsid w:val="009D63BA"/>
    <w:rsid w:val="009D7DFF"/>
    <w:rsid w:val="009E0891"/>
    <w:rsid w:val="009E133D"/>
    <w:rsid w:val="009E2657"/>
    <w:rsid w:val="009E3A3E"/>
    <w:rsid w:val="009E3D26"/>
    <w:rsid w:val="009E4856"/>
    <w:rsid w:val="009E4DE8"/>
    <w:rsid w:val="009F0E1E"/>
    <w:rsid w:val="009F26B3"/>
    <w:rsid w:val="009F321E"/>
    <w:rsid w:val="009F3B7A"/>
    <w:rsid w:val="009F4296"/>
    <w:rsid w:val="009F4643"/>
    <w:rsid w:val="009F4E52"/>
    <w:rsid w:val="009F7D76"/>
    <w:rsid w:val="00A00511"/>
    <w:rsid w:val="00A02468"/>
    <w:rsid w:val="00A02DB9"/>
    <w:rsid w:val="00A02F34"/>
    <w:rsid w:val="00A02FA1"/>
    <w:rsid w:val="00A03A89"/>
    <w:rsid w:val="00A050F7"/>
    <w:rsid w:val="00A067DC"/>
    <w:rsid w:val="00A11FF3"/>
    <w:rsid w:val="00A13E56"/>
    <w:rsid w:val="00A14DE8"/>
    <w:rsid w:val="00A173F1"/>
    <w:rsid w:val="00A212E7"/>
    <w:rsid w:val="00A2185C"/>
    <w:rsid w:val="00A21AD5"/>
    <w:rsid w:val="00A2238B"/>
    <w:rsid w:val="00A24355"/>
    <w:rsid w:val="00A30AC6"/>
    <w:rsid w:val="00A30D35"/>
    <w:rsid w:val="00A31CD4"/>
    <w:rsid w:val="00A31EB6"/>
    <w:rsid w:val="00A32B77"/>
    <w:rsid w:val="00A32D6F"/>
    <w:rsid w:val="00A3445E"/>
    <w:rsid w:val="00A35292"/>
    <w:rsid w:val="00A37BBC"/>
    <w:rsid w:val="00A4019A"/>
    <w:rsid w:val="00A41653"/>
    <w:rsid w:val="00A41B4F"/>
    <w:rsid w:val="00A427A4"/>
    <w:rsid w:val="00A43210"/>
    <w:rsid w:val="00A44892"/>
    <w:rsid w:val="00A5111F"/>
    <w:rsid w:val="00A5263D"/>
    <w:rsid w:val="00A54DBF"/>
    <w:rsid w:val="00A54F24"/>
    <w:rsid w:val="00A5662C"/>
    <w:rsid w:val="00A56690"/>
    <w:rsid w:val="00A56BCF"/>
    <w:rsid w:val="00A57ACB"/>
    <w:rsid w:val="00A621A9"/>
    <w:rsid w:val="00A62CB2"/>
    <w:rsid w:val="00A647AE"/>
    <w:rsid w:val="00A64AB8"/>
    <w:rsid w:val="00A650DD"/>
    <w:rsid w:val="00A6555E"/>
    <w:rsid w:val="00A66B81"/>
    <w:rsid w:val="00A66DB6"/>
    <w:rsid w:val="00A67FC3"/>
    <w:rsid w:val="00A7143B"/>
    <w:rsid w:val="00A71CED"/>
    <w:rsid w:val="00A730D6"/>
    <w:rsid w:val="00A74974"/>
    <w:rsid w:val="00A77DF2"/>
    <w:rsid w:val="00A77E04"/>
    <w:rsid w:val="00A85077"/>
    <w:rsid w:val="00A868C5"/>
    <w:rsid w:val="00A9076E"/>
    <w:rsid w:val="00A91AE1"/>
    <w:rsid w:val="00A920D4"/>
    <w:rsid w:val="00A92A11"/>
    <w:rsid w:val="00A9301F"/>
    <w:rsid w:val="00A93F4B"/>
    <w:rsid w:val="00A94F2C"/>
    <w:rsid w:val="00A9586C"/>
    <w:rsid w:val="00A96018"/>
    <w:rsid w:val="00A969DA"/>
    <w:rsid w:val="00AA0723"/>
    <w:rsid w:val="00AA0CBB"/>
    <w:rsid w:val="00AA27A6"/>
    <w:rsid w:val="00AA3126"/>
    <w:rsid w:val="00AA5145"/>
    <w:rsid w:val="00AA6B50"/>
    <w:rsid w:val="00AA6C46"/>
    <w:rsid w:val="00AB05BC"/>
    <w:rsid w:val="00AB134C"/>
    <w:rsid w:val="00AB2F29"/>
    <w:rsid w:val="00AC07AC"/>
    <w:rsid w:val="00AC2073"/>
    <w:rsid w:val="00AC53D7"/>
    <w:rsid w:val="00AC5951"/>
    <w:rsid w:val="00AC6161"/>
    <w:rsid w:val="00AC6BAA"/>
    <w:rsid w:val="00AC6E12"/>
    <w:rsid w:val="00AC7159"/>
    <w:rsid w:val="00AC7566"/>
    <w:rsid w:val="00AC7A0A"/>
    <w:rsid w:val="00AC7F87"/>
    <w:rsid w:val="00AD0115"/>
    <w:rsid w:val="00AD2A64"/>
    <w:rsid w:val="00AD315D"/>
    <w:rsid w:val="00AE1704"/>
    <w:rsid w:val="00AE30E6"/>
    <w:rsid w:val="00AE4604"/>
    <w:rsid w:val="00AE6302"/>
    <w:rsid w:val="00AE6656"/>
    <w:rsid w:val="00AE7FD8"/>
    <w:rsid w:val="00AF0CB7"/>
    <w:rsid w:val="00AF25A0"/>
    <w:rsid w:val="00AF3CC7"/>
    <w:rsid w:val="00AF75F5"/>
    <w:rsid w:val="00AF783A"/>
    <w:rsid w:val="00AF7FCC"/>
    <w:rsid w:val="00B013E3"/>
    <w:rsid w:val="00B037C8"/>
    <w:rsid w:val="00B04573"/>
    <w:rsid w:val="00B061A9"/>
    <w:rsid w:val="00B061B1"/>
    <w:rsid w:val="00B10308"/>
    <w:rsid w:val="00B111E9"/>
    <w:rsid w:val="00B11EC8"/>
    <w:rsid w:val="00B13850"/>
    <w:rsid w:val="00B17C79"/>
    <w:rsid w:val="00B2113A"/>
    <w:rsid w:val="00B2292B"/>
    <w:rsid w:val="00B22F2D"/>
    <w:rsid w:val="00B24BDB"/>
    <w:rsid w:val="00B30FBE"/>
    <w:rsid w:val="00B314EC"/>
    <w:rsid w:val="00B31ABD"/>
    <w:rsid w:val="00B31EB4"/>
    <w:rsid w:val="00B32B6A"/>
    <w:rsid w:val="00B32BDA"/>
    <w:rsid w:val="00B33437"/>
    <w:rsid w:val="00B33AD4"/>
    <w:rsid w:val="00B35306"/>
    <w:rsid w:val="00B36EDF"/>
    <w:rsid w:val="00B372D3"/>
    <w:rsid w:val="00B37512"/>
    <w:rsid w:val="00B43A25"/>
    <w:rsid w:val="00B44A2D"/>
    <w:rsid w:val="00B44CC8"/>
    <w:rsid w:val="00B45E07"/>
    <w:rsid w:val="00B474E5"/>
    <w:rsid w:val="00B47A58"/>
    <w:rsid w:val="00B50141"/>
    <w:rsid w:val="00B51A3F"/>
    <w:rsid w:val="00B51B94"/>
    <w:rsid w:val="00B52337"/>
    <w:rsid w:val="00B52429"/>
    <w:rsid w:val="00B524C6"/>
    <w:rsid w:val="00B533B1"/>
    <w:rsid w:val="00B540BE"/>
    <w:rsid w:val="00B543BF"/>
    <w:rsid w:val="00B5500F"/>
    <w:rsid w:val="00B55C78"/>
    <w:rsid w:val="00B60F3D"/>
    <w:rsid w:val="00B614F8"/>
    <w:rsid w:val="00B61660"/>
    <w:rsid w:val="00B61D09"/>
    <w:rsid w:val="00B65A0D"/>
    <w:rsid w:val="00B65A54"/>
    <w:rsid w:val="00B668AD"/>
    <w:rsid w:val="00B67A7D"/>
    <w:rsid w:val="00B72D23"/>
    <w:rsid w:val="00B74119"/>
    <w:rsid w:val="00B74DB6"/>
    <w:rsid w:val="00B761C0"/>
    <w:rsid w:val="00B76AA8"/>
    <w:rsid w:val="00B77ADA"/>
    <w:rsid w:val="00B82519"/>
    <w:rsid w:val="00B844B7"/>
    <w:rsid w:val="00B85F8C"/>
    <w:rsid w:val="00B86B7B"/>
    <w:rsid w:val="00B86F60"/>
    <w:rsid w:val="00B86F66"/>
    <w:rsid w:val="00B91608"/>
    <w:rsid w:val="00B92C9D"/>
    <w:rsid w:val="00B9491A"/>
    <w:rsid w:val="00B95CC9"/>
    <w:rsid w:val="00B96180"/>
    <w:rsid w:val="00B96680"/>
    <w:rsid w:val="00BA0B4C"/>
    <w:rsid w:val="00BA1084"/>
    <w:rsid w:val="00BA3640"/>
    <w:rsid w:val="00BA3AD5"/>
    <w:rsid w:val="00BA52A9"/>
    <w:rsid w:val="00BA5830"/>
    <w:rsid w:val="00BB04A6"/>
    <w:rsid w:val="00BB1251"/>
    <w:rsid w:val="00BB2EAF"/>
    <w:rsid w:val="00BB4979"/>
    <w:rsid w:val="00BC119F"/>
    <w:rsid w:val="00BC22C9"/>
    <w:rsid w:val="00BC5039"/>
    <w:rsid w:val="00BC513C"/>
    <w:rsid w:val="00BD0B8F"/>
    <w:rsid w:val="00BD0FBD"/>
    <w:rsid w:val="00BD597A"/>
    <w:rsid w:val="00BD5BE0"/>
    <w:rsid w:val="00BD5D85"/>
    <w:rsid w:val="00BD691A"/>
    <w:rsid w:val="00BD6A7B"/>
    <w:rsid w:val="00BD6BE2"/>
    <w:rsid w:val="00BD742E"/>
    <w:rsid w:val="00BD7F47"/>
    <w:rsid w:val="00BE40BB"/>
    <w:rsid w:val="00BE7F81"/>
    <w:rsid w:val="00BF2D49"/>
    <w:rsid w:val="00BF70FF"/>
    <w:rsid w:val="00BF78BA"/>
    <w:rsid w:val="00C0364D"/>
    <w:rsid w:val="00C04EBE"/>
    <w:rsid w:val="00C10829"/>
    <w:rsid w:val="00C10C03"/>
    <w:rsid w:val="00C12B1A"/>
    <w:rsid w:val="00C16117"/>
    <w:rsid w:val="00C161D6"/>
    <w:rsid w:val="00C212BE"/>
    <w:rsid w:val="00C21F33"/>
    <w:rsid w:val="00C23717"/>
    <w:rsid w:val="00C25F65"/>
    <w:rsid w:val="00C305AE"/>
    <w:rsid w:val="00C3341B"/>
    <w:rsid w:val="00C3345E"/>
    <w:rsid w:val="00C34F67"/>
    <w:rsid w:val="00C35F32"/>
    <w:rsid w:val="00C40249"/>
    <w:rsid w:val="00C41F7E"/>
    <w:rsid w:val="00C423AD"/>
    <w:rsid w:val="00C43DF1"/>
    <w:rsid w:val="00C45567"/>
    <w:rsid w:val="00C4586B"/>
    <w:rsid w:val="00C47BDA"/>
    <w:rsid w:val="00C5060F"/>
    <w:rsid w:val="00C514DA"/>
    <w:rsid w:val="00C51861"/>
    <w:rsid w:val="00C53E7E"/>
    <w:rsid w:val="00C54D3F"/>
    <w:rsid w:val="00C56F7D"/>
    <w:rsid w:val="00C604F4"/>
    <w:rsid w:val="00C6147F"/>
    <w:rsid w:val="00C6161F"/>
    <w:rsid w:val="00C65AA5"/>
    <w:rsid w:val="00C7071C"/>
    <w:rsid w:val="00C70B32"/>
    <w:rsid w:val="00C715A2"/>
    <w:rsid w:val="00C729D8"/>
    <w:rsid w:val="00C73210"/>
    <w:rsid w:val="00C746B1"/>
    <w:rsid w:val="00C754BF"/>
    <w:rsid w:val="00C75A91"/>
    <w:rsid w:val="00C75E24"/>
    <w:rsid w:val="00C80CC1"/>
    <w:rsid w:val="00C80DC4"/>
    <w:rsid w:val="00C80FD5"/>
    <w:rsid w:val="00C8112C"/>
    <w:rsid w:val="00C814EE"/>
    <w:rsid w:val="00C82650"/>
    <w:rsid w:val="00C8277D"/>
    <w:rsid w:val="00C84D5A"/>
    <w:rsid w:val="00C8583F"/>
    <w:rsid w:val="00C858A9"/>
    <w:rsid w:val="00C87C6B"/>
    <w:rsid w:val="00C95859"/>
    <w:rsid w:val="00CA04D0"/>
    <w:rsid w:val="00CA0581"/>
    <w:rsid w:val="00CA07C3"/>
    <w:rsid w:val="00CA11A8"/>
    <w:rsid w:val="00CA1BE8"/>
    <w:rsid w:val="00CA2000"/>
    <w:rsid w:val="00CA5DFA"/>
    <w:rsid w:val="00CB086C"/>
    <w:rsid w:val="00CB2208"/>
    <w:rsid w:val="00CB463A"/>
    <w:rsid w:val="00CB5249"/>
    <w:rsid w:val="00CB5AA2"/>
    <w:rsid w:val="00CB5BC6"/>
    <w:rsid w:val="00CB6FE7"/>
    <w:rsid w:val="00CB7056"/>
    <w:rsid w:val="00CB7E67"/>
    <w:rsid w:val="00CC030D"/>
    <w:rsid w:val="00CC0C5B"/>
    <w:rsid w:val="00CC17A4"/>
    <w:rsid w:val="00CC18A0"/>
    <w:rsid w:val="00CC41E2"/>
    <w:rsid w:val="00CC47DA"/>
    <w:rsid w:val="00CC58CD"/>
    <w:rsid w:val="00CC7C29"/>
    <w:rsid w:val="00CD4444"/>
    <w:rsid w:val="00CD66A1"/>
    <w:rsid w:val="00CD7F9E"/>
    <w:rsid w:val="00CE1158"/>
    <w:rsid w:val="00CE242F"/>
    <w:rsid w:val="00CE474D"/>
    <w:rsid w:val="00CE4EB1"/>
    <w:rsid w:val="00CE6D6E"/>
    <w:rsid w:val="00CE7DB2"/>
    <w:rsid w:val="00CE7F70"/>
    <w:rsid w:val="00CF1259"/>
    <w:rsid w:val="00CF2868"/>
    <w:rsid w:val="00CF5C3B"/>
    <w:rsid w:val="00D01B5B"/>
    <w:rsid w:val="00D0364C"/>
    <w:rsid w:val="00D044E9"/>
    <w:rsid w:val="00D07435"/>
    <w:rsid w:val="00D079ED"/>
    <w:rsid w:val="00D12350"/>
    <w:rsid w:val="00D12682"/>
    <w:rsid w:val="00D12A11"/>
    <w:rsid w:val="00D12E42"/>
    <w:rsid w:val="00D12E66"/>
    <w:rsid w:val="00D12E8B"/>
    <w:rsid w:val="00D13BA1"/>
    <w:rsid w:val="00D1582F"/>
    <w:rsid w:val="00D15E96"/>
    <w:rsid w:val="00D20D54"/>
    <w:rsid w:val="00D22392"/>
    <w:rsid w:val="00D26475"/>
    <w:rsid w:val="00D2660A"/>
    <w:rsid w:val="00D26D2D"/>
    <w:rsid w:val="00D271C0"/>
    <w:rsid w:val="00D27B62"/>
    <w:rsid w:val="00D319C1"/>
    <w:rsid w:val="00D32D01"/>
    <w:rsid w:val="00D3379B"/>
    <w:rsid w:val="00D34A8E"/>
    <w:rsid w:val="00D36BA9"/>
    <w:rsid w:val="00D41ACE"/>
    <w:rsid w:val="00D428EE"/>
    <w:rsid w:val="00D43121"/>
    <w:rsid w:val="00D43252"/>
    <w:rsid w:val="00D467DB"/>
    <w:rsid w:val="00D500CE"/>
    <w:rsid w:val="00D51731"/>
    <w:rsid w:val="00D54BD7"/>
    <w:rsid w:val="00D555C3"/>
    <w:rsid w:val="00D55B69"/>
    <w:rsid w:val="00D56FB4"/>
    <w:rsid w:val="00D614B3"/>
    <w:rsid w:val="00D642EC"/>
    <w:rsid w:val="00D65115"/>
    <w:rsid w:val="00D65A67"/>
    <w:rsid w:val="00D65E75"/>
    <w:rsid w:val="00D65FEE"/>
    <w:rsid w:val="00D661C6"/>
    <w:rsid w:val="00D7065B"/>
    <w:rsid w:val="00D70BB4"/>
    <w:rsid w:val="00D73BA6"/>
    <w:rsid w:val="00D75847"/>
    <w:rsid w:val="00D759A5"/>
    <w:rsid w:val="00D772CB"/>
    <w:rsid w:val="00D806FF"/>
    <w:rsid w:val="00D82D7D"/>
    <w:rsid w:val="00D8341C"/>
    <w:rsid w:val="00D83449"/>
    <w:rsid w:val="00D83B1B"/>
    <w:rsid w:val="00D848BA"/>
    <w:rsid w:val="00D901FB"/>
    <w:rsid w:val="00D91B7C"/>
    <w:rsid w:val="00D9368A"/>
    <w:rsid w:val="00D946F1"/>
    <w:rsid w:val="00D95951"/>
    <w:rsid w:val="00D95E31"/>
    <w:rsid w:val="00D97734"/>
    <w:rsid w:val="00DA0942"/>
    <w:rsid w:val="00DA1D89"/>
    <w:rsid w:val="00DA1E74"/>
    <w:rsid w:val="00DA20BC"/>
    <w:rsid w:val="00DA43AF"/>
    <w:rsid w:val="00DA5443"/>
    <w:rsid w:val="00DA7092"/>
    <w:rsid w:val="00DB0701"/>
    <w:rsid w:val="00DB1753"/>
    <w:rsid w:val="00DB1DB7"/>
    <w:rsid w:val="00DB3FF7"/>
    <w:rsid w:val="00DB48E1"/>
    <w:rsid w:val="00DB57DF"/>
    <w:rsid w:val="00DB6C6A"/>
    <w:rsid w:val="00DB7223"/>
    <w:rsid w:val="00DC1E72"/>
    <w:rsid w:val="00DC4957"/>
    <w:rsid w:val="00DC5374"/>
    <w:rsid w:val="00DC7D90"/>
    <w:rsid w:val="00DC7DD7"/>
    <w:rsid w:val="00DC7F94"/>
    <w:rsid w:val="00DD1F62"/>
    <w:rsid w:val="00DD4329"/>
    <w:rsid w:val="00DD499A"/>
    <w:rsid w:val="00DD739D"/>
    <w:rsid w:val="00DD77B3"/>
    <w:rsid w:val="00DD79CB"/>
    <w:rsid w:val="00DE015E"/>
    <w:rsid w:val="00DE1E1A"/>
    <w:rsid w:val="00DE24D5"/>
    <w:rsid w:val="00DF28CF"/>
    <w:rsid w:val="00DF5427"/>
    <w:rsid w:val="00DF579A"/>
    <w:rsid w:val="00DF6558"/>
    <w:rsid w:val="00DF786E"/>
    <w:rsid w:val="00E00DAC"/>
    <w:rsid w:val="00E02765"/>
    <w:rsid w:val="00E02CC4"/>
    <w:rsid w:val="00E03C27"/>
    <w:rsid w:val="00E04155"/>
    <w:rsid w:val="00E06733"/>
    <w:rsid w:val="00E06ACB"/>
    <w:rsid w:val="00E06B72"/>
    <w:rsid w:val="00E1059E"/>
    <w:rsid w:val="00E152EA"/>
    <w:rsid w:val="00E15A92"/>
    <w:rsid w:val="00E17154"/>
    <w:rsid w:val="00E179E6"/>
    <w:rsid w:val="00E21B63"/>
    <w:rsid w:val="00E232A2"/>
    <w:rsid w:val="00E23CDE"/>
    <w:rsid w:val="00E26C1B"/>
    <w:rsid w:val="00E26EBC"/>
    <w:rsid w:val="00E312F7"/>
    <w:rsid w:val="00E34D26"/>
    <w:rsid w:val="00E35142"/>
    <w:rsid w:val="00E35AB5"/>
    <w:rsid w:val="00E366CD"/>
    <w:rsid w:val="00E401DF"/>
    <w:rsid w:val="00E41043"/>
    <w:rsid w:val="00E45A4D"/>
    <w:rsid w:val="00E47C40"/>
    <w:rsid w:val="00E51213"/>
    <w:rsid w:val="00E51873"/>
    <w:rsid w:val="00E5202D"/>
    <w:rsid w:val="00E52D7F"/>
    <w:rsid w:val="00E54433"/>
    <w:rsid w:val="00E550C5"/>
    <w:rsid w:val="00E576D1"/>
    <w:rsid w:val="00E5796D"/>
    <w:rsid w:val="00E57C30"/>
    <w:rsid w:val="00E60C03"/>
    <w:rsid w:val="00E64C6C"/>
    <w:rsid w:val="00E6706A"/>
    <w:rsid w:val="00E7148B"/>
    <w:rsid w:val="00E715BC"/>
    <w:rsid w:val="00E72D49"/>
    <w:rsid w:val="00E750C9"/>
    <w:rsid w:val="00E75CB7"/>
    <w:rsid w:val="00E768F5"/>
    <w:rsid w:val="00E779F7"/>
    <w:rsid w:val="00E8022D"/>
    <w:rsid w:val="00E81BDC"/>
    <w:rsid w:val="00E8386B"/>
    <w:rsid w:val="00E870C5"/>
    <w:rsid w:val="00E90044"/>
    <w:rsid w:val="00E93A25"/>
    <w:rsid w:val="00E943E5"/>
    <w:rsid w:val="00E9683B"/>
    <w:rsid w:val="00EA00C9"/>
    <w:rsid w:val="00EA16D1"/>
    <w:rsid w:val="00EA67E6"/>
    <w:rsid w:val="00EB5D9B"/>
    <w:rsid w:val="00EB66F2"/>
    <w:rsid w:val="00EB70ED"/>
    <w:rsid w:val="00EC06C1"/>
    <w:rsid w:val="00EC19B5"/>
    <w:rsid w:val="00EC1A0A"/>
    <w:rsid w:val="00EC40A3"/>
    <w:rsid w:val="00EC45A0"/>
    <w:rsid w:val="00EC4BCA"/>
    <w:rsid w:val="00EC514A"/>
    <w:rsid w:val="00EC7A9A"/>
    <w:rsid w:val="00ED0F8B"/>
    <w:rsid w:val="00ED1420"/>
    <w:rsid w:val="00ED2B58"/>
    <w:rsid w:val="00ED3E71"/>
    <w:rsid w:val="00ED5C06"/>
    <w:rsid w:val="00ED5F18"/>
    <w:rsid w:val="00ED7462"/>
    <w:rsid w:val="00EE0177"/>
    <w:rsid w:val="00EE20E9"/>
    <w:rsid w:val="00EE2702"/>
    <w:rsid w:val="00EE2B1B"/>
    <w:rsid w:val="00EE325A"/>
    <w:rsid w:val="00EE6200"/>
    <w:rsid w:val="00EE793A"/>
    <w:rsid w:val="00EF0E5E"/>
    <w:rsid w:val="00EF148C"/>
    <w:rsid w:val="00EF20DA"/>
    <w:rsid w:val="00EF29F6"/>
    <w:rsid w:val="00EF2E85"/>
    <w:rsid w:val="00EF598C"/>
    <w:rsid w:val="00F0020A"/>
    <w:rsid w:val="00F03D9A"/>
    <w:rsid w:val="00F04817"/>
    <w:rsid w:val="00F05517"/>
    <w:rsid w:val="00F06504"/>
    <w:rsid w:val="00F074BC"/>
    <w:rsid w:val="00F07EBE"/>
    <w:rsid w:val="00F07FB5"/>
    <w:rsid w:val="00F116D8"/>
    <w:rsid w:val="00F17525"/>
    <w:rsid w:val="00F23538"/>
    <w:rsid w:val="00F23709"/>
    <w:rsid w:val="00F24DA5"/>
    <w:rsid w:val="00F255C8"/>
    <w:rsid w:val="00F2623F"/>
    <w:rsid w:val="00F26D9C"/>
    <w:rsid w:val="00F319CA"/>
    <w:rsid w:val="00F31ADB"/>
    <w:rsid w:val="00F31C13"/>
    <w:rsid w:val="00F32325"/>
    <w:rsid w:val="00F3342F"/>
    <w:rsid w:val="00F338E1"/>
    <w:rsid w:val="00F33D87"/>
    <w:rsid w:val="00F34ABB"/>
    <w:rsid w:val="00F36DB8"/>
    <w:rsid w:val="00F4596E"/>
    <w:rsid w:val="00F46764"/>
    <w:rsid w:val="00F467E1"/>
    <w:rsid w:val="00F47EBC"/>
    <w:rsid w:val="00F50378"/>
    <w:rsid w:val="00F50636"/>
    <w:rsid w:val="00F5286A"/>
    <w:rsid w:val="00F53B15"/>
    <w:rsid w:val="00F54A48"/>
    <w:rsid w:val="00F54A54"/>
    <w:rsid w:val="00F556D1"/>
    <w:rsid w:val="00F55B30"/>
    <w:rsid w:val="00F571FA"/>
    <w:rsid w:val="00F57227"/>
    <w:rsid w:val="00F613A5"/>
    <w:rsid w:val="00F614F0"/>
    <w:rsid w:val="00F61501"/>
    <w:rsid w:val="00F620DD"/>
    <w:rsid w:val="00F626F3"/>
    <w:rsid w:val="00F63377"/>
    <w:rsid w:val="00F6358D"/>
    <w:rsid w:val="00F63B8F"/>
    <w:rsid w:val="00F707E1"/>
    <w:rsid w:val="00F70974"/>
    <w:rsid w:val="00F710BD"/>
    <w:rsid w:val="00F72E19"/>
    <w:rsid w:val="00F73C98"/>
    <w:rsid w:val="00F7440D"/>
    <w:rsid w:val="00F75504"/>
    <w:rsid w:val="00F7553D"/>
    <w:rsid w:val="00F76D70"/>
    <w:rsid w:val="00F80075"/>
    <w:rsid w:val="00F81132"/>
    <w:rsid w:val="00F81BAE"/>
    <w:rsid w:val="00F824FF"/>
    <w:rsid w:val="00F82F6A"/>
    <w:rsid w:val="00F83BAB"/>
    <w:rsid w:val="00F83D1C"/>
    <w:rsid w:val="00F90FE0"/>
    <w:rsid w:val="00F96B90"/>
    <w:rsid w:val="00FA2312"/>
    <w:rsid w:val="00FA4926"/>
    <w:rsid w:val="00FA5A10"/>
    <w:rsid w:val="00FA674D"/>
    <w:rsid w:val="00FA7091"/>
    <w:rsid w:val="00FA7272"/>
    <w:rsid w:val="00FB0EF3"/>
    <w:rsid w:val="00FB1FBB"/>
    <w:rsid w:val="00FB2165"/>
    <w:rsid w:val="00FB3B75"/>
    <w:rsid w:val="00FB5CB6"/>
    <w:rsid w:val="00FB7294"/>
    <w:rsid w:val="00FB7ACE"/>
    <w:rsid w:val="00FC23FF"/>
    <w:rsid w:val="00FC4512"/>
    <w:rsid w:val="00FC4DC7"/>
    <w:rsid w:val="00FC6646"/>
    <w:rsid w:val="00FD025F"/>
    <w:rsid w:val="00FD2B13"/>
    <w:rsid w:val="00FD363A"/>
    <w:rsid w:val="00FD3AAD"/>
    <w:rsid w:val="00FD3DA8"/>
    <w:rsid w:val="00FD6342"/>
    <w:rsid w:val="00FD7ECB"/>
    <w:rsid w:val="00FE21FB"/>
    <w:rsid w:val="00FE4B91"/>
    <w:rsid w:val="00FE5C3B"/>
    <w:rsid w:val="00FE668A"/>
    <w:rsid w:val="00FE6B9F"/>
    <w:rsid w:val="00FE722B"/>
    <w:rsid w:val="00FE77F8"/>
    <w:rsid w:val="00FE781B"/>
    <w:rsid w:val="00FE7E7A"/>
    <w:rsid w:val="00FE7FBC"/>
    <w:rsid w:val="00FF2B78"/>
    <w:rsid w:val="00FF37EE"/>
    <w:rsid w:val="00FF3D64"/>
    <w:rsid w:val="00FF4AA6"/>
    <w:rsid w:val="00FF54B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B7"/>
    <w:pPr>
      <w:ind w:left="720"/>
      <w:contextualSpacing/>
    </w:pPr>
  </w:style>
  <w:style w:type="paragraph" w:styleId="BalloonText">
    <w:name w:val="Balloon Text"/>
    <w:basedOn w:val="Normal"/>
    <w:link w:val="BalloonTextChar"/>
    <w:uiPriority w:val="99"/>
    <w:semiHidden/>
    <w:unhideWhenUsed/>
    <w:rsid w:val="00A71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CED"/>
    <w:rPr>
      <w:rFonts w:ascii="Segoe UI" w:hAnsi="Segoe UI" w:cs="Segoe UI"/>
      <w:sz w:val="18"/>
      <w:szCs w:val="18"/>
    </w:rPr>
  </w:style>
  <w:style w:type="character" w:styleId="CommentReference">
    <w:name w:val="annotation reference"/>
    <w:basedOn w:val="DefaultParagraphFont"/>
    <w:uiPriority w:val="99"/>
    <w:semiHidden/>
    <w:unhideWhenUsed/>
    <w:rsid w:val="00757B0A"/>
    <w:rPr>
      <w:sz w:val="16"/>
      <w:szCs w:val="16"/>
    </w:rPr>
  </w:style>
  <w:style w:type="paragraph" w:styleId="CommentText">
    <w:name w:val="annotation text"/>
    <w:basedOn w:val="Normal"/>
    <w:link w:val="CommentTextChar"/>
    <w:uiPriority w:val="99"/>
    <w:semiHidden/>
    <w:unhideWhenUsed/>
    <w:rsid w:val="00757B0A"/>
    <w:pPr>
      <w:spacing w:line="240" w:lineRule="auto"/>
    </w:pPr>
    <w:rPr>
      <w:sz w:val="20"/>
      <w:szCs w:val="20"/>
    </w:rPr>
  </w:style>
  <w:style w:type="character" w:customStyle="1" w:styleId="CommentTextChar">
    <w:name w:val="Comment Text Char"/>
    <w:basedOn w:val="DefaultParagraphFont"/>
    <w:link w:val="CommentText"/>
    <w:uiPriority w:val="99"/>
    <w:semiHidden/>
    <w:rsid w:val="00757B0A"/>
    <w:rPr>
      <w:sz w:val="20"/>
      <w:szCs w:val="20"/>
    </w:rPr>
  </w:style>
  <w:style w:type="table" w:styleId="TableGrid">
    <w:name w:val="Table Grid"/>
    <w:basedOn w:val="TableNormal"/>
    <w:uiPriority w:val="39"/>
    <w:rsid w:val="00D56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66DB6"/>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9756672">
      <w:bodyDiv w:val="1"/>
      <w:marLeft w:val="0"/>
      <w:marRight w:val="0"/>
      <w:marTop w:val="0"/>
      <w:marBottom w:val="0"/>
      <w:divBdr>
        <w:top w:val="none" w:sz="0" w:space="0" w:color="auto"/>
        <w:left w:val="none" w:sz="0" w:space="0" w:color="auto"/>
        <w:bottom w:val="none" w:sz="0" w:space="0" w:color="auto"/>
        <w:right w:val="none" w:sz="0" w:space="0" w:color="auto"/>
      </w:divBdr>
    </w:div>
    <w:div w:id="182724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2E3584D0F1246A4D237E3D45F143B" ma:contentTypeVersion="13" ma:contentTypeDescription="Create a new document." ma:contentTypeScope="" ma:versionID="46d0eca270ce43821b0161fe8329da3f">
  <xsd:schema xmlns:xsd="http://www.w3.org/2001/XMLSchema" xmlns:xs="http://www.w3.org/2001/XMLSchema" xmlns:p="http://schemas.microsoft.com/office/2006/metadata/properties" xmlns:ns3="c4afaa00-f1a2-451f-a4db-414742cb60cc" xmlns:ns4="18a38659-c000-489d-9d3e-b45933f8977e" targetNamespace="http://schemas.microsoft.com/office/2006/metadata/properties" ma:root="true" ma:fieldsID="0b1bf47dac1f05836a816389971a3077" ns3:_="" ns4:_="">
    <xsd:import namespace="c4afaa00-f1a2-451f-a4db-414742cb60cc"/>
    <xsd:import namespace="18a38659-c000-489d-9d3e-b45933f897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GenerationTime" minOccurs="0"/>
                <xsd:element ref="ns4:MediaServiceEventHashCode"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faa00-f1a2-451f-a4db-414742cb60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a38659-c000-489d-9d3e-b45933f897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661D-7901-47D8-BE96-DA1C6E97E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afaa00-f1a2-451f-a4db-414742cb60cc"/>
    <ds:schemaRef ds:uri="18a38659-c000-489d-9d3e-b45933f89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7C1054-51D5-4FDD-A98E-B5B94B95C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1CBEFF-D8B2-432C-B4DC-21AF11485228}">
  <ds:schemaRefs>
    <ds:schemaRef ds:uri="http://schemas.microsoft.com/sharepoint/v3/contenttype/forms"/>
  </ds:schemaRefs>
</ds:datastoreItem>
</file>

<file path=customXml/itemProps4.xml><?xml version="1.0" encoding="utf-8"?>
<ds:datastoreItem xmlns:ds="http://schemas.openxmlformats.org/officeDocument/2006/customXml" ds:itemID="{24FF0E35-CC2C-44EA-AD0A-90683C7F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Aner Shoham</dc:creator>
  <cp:lastModifiedBy>Yaniv</cp:lastModifiedBy>
  <cp:revision>2</cp:revision>
  <dcterms:created xsi:type="dcterms:W3CDTF">2020-04-20T15:47:00Z</dcterms:created>
  <dcterms:modified xsi:type="dcterms:W3CDTF">2020-04-20T15:47:00Z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0x010100F192E3584D0F1246A4D237E3D45F143B</vt:lpwstr>
  </property>
</Properties>
</file>